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EC61F" w14:textId="77777777" w:rsidR="006C2AEB" w:rsidRDefault="006C2AEB" w:rsidP="000B533A">
      <w:pPr>
        <w:ind w:leftChars="67" w:left="141"/>
      </w:pPr>
    </w:p>
    <w:p w14:paraId="76636156" w14:textId="423AFCE1" w:rsidR="00630F94" w:rsidRPr="008318BD" w:rsidRDefault="000E3C4E" w:rsidP="004560B3">
      <w:pPr>
        <w:pStyle w:val="ac"/>
        <w:rPr>
          <w:vertAlign w:val="superscript"/>
        </w:rPr>
      </w:pPr>
      <w:r>
        <w:t>19</w:t>
      </w:r>
      <w:r w:rsidR="00EE1524" w:rsidRPr="008318BD">
        <w:rPr>
          <w:rFonts w:hint="eastAsia"/>
        </w:rPr>
        <w:t xml:space="preserve">  </w:t>
      </w:r>
      <w:r w:rsidR="00874B7E">
        <w:rPr>
          <w:rFonts w:hint="eastAsia"/>
        </w:rPr>
        <w:t>大海航行靠舵手</w:t>
      </w:r>
      <w:r w:rsidR="00EE1524" w:rsidRPr="008318BD">
        <w:rPr>
          <w:rFonts w:hint="eastAsia"/>
          <w:vertAlign w:val="superscript"/>
        </w:rPr>
        <w:t>①</w:t>
      </w:r>
    </w:p>
    <w:p w14:paraId="5D9A046B" w14:textId="4E1E129E" w:rsidR="00EE1524" w:rsidRDefault="000745EE" w:rsidP="000745EE">
      <w:pPr>
        <w:ind w:leftChars="67" w:left="141" w:firstLine="1"/>
        <w:jc w:val="center"/>
        <w:rPr>
          <w:rFonts w:ascii="华文仿宋" w:eastAsia="华文仿宋" w:hAnsi="华文仿宋"/>
          <w:sz w:val="24"/>
          <w:szCs w:val="28"/>
        </w:rPr>
      </w:pPr>
      <w:r>
        <w:rPr>
          <w:rFonts w:ascii="华文仿宋" w:eastAsia="华文仿宋" w:hAnsi="华文仿宋" w:hint="eastAsia"/>
          <w:sz w:val="24"/>
          <w:szCs w:val="28"/>
        </w:rPr>
        <w:t>《淦冲日报》评论员</w:t>
      </w:r>
    </w:p>
    <w:p w14:paraId="78A87787" w14:textId="77777777" w:rsidR="006A2EAD" w:rsidRPr="008318BD" w:rsidRDefault="006A2EAD" w:rsidP="000B533A">
      <w:pPr>
        <w:ind w:leftChars="67" w:left="141" w:firstLineChars="1712" w:firstLine="4109"/>
        <w:rPr>
          <w:rFonts w:ascii="华文仿宋" w:eastAsia="华文仿宋" w:hAnsi="华文仿宋"/>
          <w:sz w:val="24"/>
          <w:szCs w:val="28"/>
        </w:rPr>
      </w:pPr>
    </w:p>
    <w:p w14:paraId="71FE5D24" w14:textId="77777777" w:rsidR="00EE1524" w:rsidRPr="006A2EAD" w:rsidRDefault="00EE1524" w:rsidP="000B533A">
      <w:pPr>
        <w:ind w:leftChars="67" w:left="141"/>
        <w:jc w:val="center"/>
        <w:rPr>
          <w:rFonts w:ascii="华文仿宋" w:eastAsia="华文仿宋" w:hAnsi="华文仿宋"/>
          <w:color w:val="223E6B"/>
          <w:sz w:val="18"/>
          <w:szCs w:val="20"/>
        </w:rPr>
      </w:pPr>
      <w:r w:rsidRPr="006A2EAD">
        <w:rPr>
          <w:rFonts w:ascii="华文仿宋" w:eastAsia="华文仿宋" w:hAnsi="华文仿宋" w:hint="eastAsia"/>
          <w:color w:val="223E6B"/>
          <w:sz w:val="18"/>
          <w:szCs w:val="20"/>
        </w:rPr>
        <w:t>···</w:t>
      </w:r>
      <w:r w:rsidR="006A2EAD">
        <w:rPr>
          <w:rFonts w:ascii="华文仿宋" w:eastAsia="华文仿宋" w:hAnsi="华文仿宋" w:hint="eastAsia"/>
          <w:color w:val="223E6B"/>
          <w:sz w:val="18"/>
          <w:szCs w:val="20"/>
        </w:rPr>
        <w:t>··············</w:t>
      </w:r>
      <w:r w:rsidRPr="006A2EAD">
        <w:rPr>
          <w:rFonts w:ascii="华文仿宋" w:eastAsia="华文仿宋" w:hAnsi="华文仿宋" w:hint="eastAsia"/>
          <w:color w:val="223E6B"/>
          <w:sz w:val="18"/>
          <w:szCs w:val="20"/>
        </w:rPr>
        <w:t>················································································</w:t>
      </w:r>
    </w:p>
    <w:p w14:paraId="46482BE2" w14:textId="77777777" w:rsidR="00EE1524" w:rsidRDefault="00EE1524" w:rsidP="000B533A">
      <w:pPr>
        <w:ind w:leftChars="67" w:left="141"/>
        <w:jc w:val="left"/>
        <w:rPr>
          <w:rFonts w:ascii="华文楷体" w:eastAsia="华文楷体" w:hAnsi="华文楷体"/>
          <w:color w:val="223E6B"/>
          <w:sz w:val="32"/>
          <w:szCs w:val="36"/>
        </w:rPr>
      </w:pPr>
      <w:r w:rsidRPr="000B533A">
        <w:rPr>
          <w:rFonts w:ascii="华文仿宋" w:eastAsia="华文仿宋" w:hAnsi="华文仿宋" w:hint="eastAsia"/>
          <w:color w:val="223E6B"/>
          <w:sz w:val="24"/>
          <w:szCs w:val="28"/>
        </w:rPr>
        <w:t xml:space="preserve"> </w:t>
      </w:r>
      <w:r w:rsidRPr="000B533A">
        <w:rPr>
          <w:rFonts w:ascii="华文楷体" w:eastAsia="华文楷体" w:hAnsi="华文楷体" w:hint="eastAsia"/>
          <w:color w:val="223E6B"/>
          <w:sz w:val="32"/>
          <w:szCs w:val="36"/>
        </w:rPr>
        <w:t>预</w:t>
      </w:r>
      <w:r w:rsidR="000B533A" w:rsidRPr="000B533A">
        <w:rPr>
          <w:rFonts w:ascii="华文楷体" w:eastAsia="华文楷体" w:hAnsi="华文楷体" w:hint="eastAsia"/>
          <w:color w:val="223E6B"/>
          <w:sz w:val="32"/>
          <w:szCs w:val="36"/>
        </w:rPr>
        <w:t xml:space="preserve"> </w:t>
      </w:r>
      <w:r w:rsidRPr="000B533A">
        <w:rPr>
          <w:rFonts w:ascii="华文楷体" w:eastAsia="华文楷体" w:hAnsi="华文楷体" w:hint="eastAsia"/>
          <w:color w:val="223E6B"/>
          <w:sz w:val="32"/>
          <w:szCs w:val="36"/>
        </w:rPr>
        <w:t>习</w:t>
      </w:r>
    </w:p>
    <w:p w14:paraId="59C8560A" w14:textId="17AA734B" w:rsidR="000B533A" w:rsidRPr="00FC67D2" w:rsidRDefault="000B533A" w:rsidP="00FC67D2">
      <w:pPr>
        <w:spacing w:line="360" w:lineRule="exact"/>
        <w:ind w:leftChars="67" w:left="141" w:firstLineChars="200" w:firstLine="480"/>
        <w:jc w:val="left"/>
        <w:rPr>
          <w:rFonts w:ascii="华文楷体" w:eastAsia="华文楷体" w:hAnsi="华文楷体"/>
          <w:color w:val="223E6B"/>
          <w:sz w:val="24"/>
          <w:szCs w:val="28"/>
        </w:rPr>
      </w:pPr>
      <w:r w:rsidRPr="00FC67D2">
        <w:rPr>
          <w:rFonts w:ascii="华文楷体" w:eastAsia="华文楷体" w:hAnsi="华文楷体" w:hint="eastAsia"/>
          <w:color w:val="223E6B"/>
          <w:sz w:val="24"/>
          <w:szCs w:val="28"/>
        </w:rPr>
        <w:t xml:space="preserve">◎ </w:t>
      </w:r>
      <w:r w:rsidR="00874B7E">
        <w:rPr>
          <w:rFonts w:ascii="华文楷体" w:eastAsia="华文楷体" w:hAnsi="华文楷体" w:hint="eastAsia"/>
          <w:color w:val="223E6B"/>
          <w:sz w:val="24"/>
          <w:szCs w:val="28"/>
        </w:rPr>
        <w:t>在南京市中心被称为“</w:t>
      </w:r>
      <w:proofErr w:type="gramStart"/>
      <w:r w:rsidR="00874B7E">
        <w:rPr>
          <w:rFonts w:ascii="华文楷体" w:eastAsia="华文楷体" w:hAnsi="华文楷体" w:hint="eastAsia"/>
          <w:color w:val="223E6B"/>
          <w:sz w:val="24"/>
          <w:szCs w:val="28"/>
        </w:rPr>
        <w:t>蕉</w:t>
      </w:r>
      <w:proofErr w:type="gramEnd"/>
      <w:r w:rsidR="00874B7E">
        <w:rPr>
          <w:rFonts w:ascii="华文楷体" w:eastAsia="华文楷体" w:hAnsi="华文楷体" w:hint="eastAsia"/>
          <w:color w:val="223E6B"/>
          <w:sz w:val="24"/>
          <w:szCs w:val="28"/>
        </w:rPr>
        <w:t>育之峰”的</w:t>
      </w:r>
      <w:proofErr w:type="gramStart"/>
      <w:r w:rsidR="00874B7E">
        <w:rPr>
          <w:rFonts w:ascii="华文楷体" w:eastAsia="华文楷体" w:hAnsi="华文楷体" w:hint="eastAsia"/>
          <w:color w:val="223E6B"/>
          <w:sz w:val="24"/>
          <w:szCs w:val="28"/>
        </w:rPr>
        <w:t>淦</w:t>
      </w:r>
      <w:proofErr w:type="gramEnd"/>
      <w:r w:rsidR="00874B7E">
        <w:rPr>
          <w:rFonts w:ascii="华文楷体" w:eastAsia="华文楷体" w:hAnsi="华文楷体" w:hint="eastAsia"/>
          <w:color w:val="223E6B"/>
          <w:sz w:val="24"/>
          <w:szCs w:val="28"/>
        </w:rPr>
        <w:t>陵冲学，曾流传着“dar</w:t>
      </w:r>
      <w:r w:rsidR="000E3C4E">
        <w:rPr>
          <w:rFonts w:ascii="华文楷体" w:eastAsia="华文楷体" w:hAnsi="华文楷体" w:hint="eastAsia"/>
          <w:color w:val="223E6B"/>
          <w:sz w:val="24"/>
          <w:szCs w:val="28"/>
        </w:rPr>
        <w:t>k海</w:t>
      </w:r>
      <w:r w:rsidR="00874B7E">
        <w:rPr>
          <w:rFonts w:ascii="华文楷体" w:eastAsia="华文楷体" w:hAnsi="华文楷体" w:hint="eastAsia"/>
          <w:color w:val="223E6B"/>
          <w:sz w:val="24"/>
          <w:szCs w:val="28"/>
        </w:rPr>
        <w:t>航行靠</w:t>
      </w:r>
      <w:r w:rsidR="000E3C4E">
        <w:rPr>
          <w:rFonts w:ascii="华文楷体" w:eastAsia="华文楷体" w:hAnsi="华文楷体" w:hint="eastAsia"/>
          <w:color w:val="223E6B"/>
          <w:sz w:val="24"/>
          <w:szCs w:val="28"/>
        </w:rPr>
        <w:t>door</w:t>
      </w:r>
      <w:r w:rsidR="00874B7E">
        <w:rPr>
          <w:rFonts w:ascii="华文楷体" w:eastAsia="华文楷体" w:hAnsi="华文楷体" w:hint="eastAsia"/>
          <w:color w:val="223E6B"/>
          <w:sz w:val="24"/>
          <w:szCs w:val="28"/>
        </w:rPr>
        <w:t>手，拾肆</w:t>
      </w:r>
      <w:r w:rsidR="000E3C4E">
        <w:rPr>
          <w:rFonts w:ascii="华文楷体" w:eastAsia="华文楷体" w:hAnsi="华文楷体" w:hint="eastAsia"/>
          <w:color w:val="223E6B"/>
          <w:sz w:val="24"/>
          <w:szCs w:val="28"/>
        </w:rPr>
        <w:t>划</w:t>
      </w:r>
      <w:r w:rsidR="00874B7E">
        <w:rPr>
          <w:rFonts w:ascii="华文楷体" w:eastAsia="华文楷体" w:hAnsi="华文楷体" w:hint="eastAsia"/>
          <w:color w:val="223E6B"/>
          <w:sz w:val="24"/>
          <w:szCs w:val="28"/>
        </w:rPr>
        <w:t>行靠yeah</w:t>
      </w:r>
      <w:r w:rsidR="00874B7E">
        <w:rPr>
          <w:rFonts w:ascii="华文楷体" w:eastAsia="华文楷体" w:hAnsi="华文楷体"/>
          <w:color w:val="223E6B"/>
          <w:sz w:val="24"/>
          <w:szCs w:val="28"/>
        </w:rPr>
        <w:t xml:space="preserve"> </w:t>
      </w:r>
      <w:r w:rsidR="00874B7E">
        <w:rPr>
          <w:rFonts w:ascii="华文楷体" w:eastAsia="华文楷体" w:hAnsi="华文楷体" w:hint="eastAsia"/>
          <w:color w:val="223E6B"/>
          <w:sz w:val="24"/>
          <w:szCs w:val="28"/>
        </w:rPr>
        <w:t>free”的名句</w:t>
      </w:r>
      <w:r w:rsidRPr="00FC67D2">
        <w:rPr>
          <w:rFonts w:ascii="华文楷体" w:eastAsia="华文楷体" w:hAnsi="华文楷体" w:hint="eastAsia"/>
          <w:color w:val="223E6B"/>
          <w:sz w:val="24"/>
          <w:szCs w:val="28"/>
        </w:rPr>
        <w:t>。</w:t>
      </w:r>
      <w:r w:rsidR="00874B7E">
        <w:rPr>
          <w:rFonts w:ascii="华文楷体" w:eastAsia="华文楷体" w:hAnsi="华文楷体" w:hint="eastAsia"/>
          <w:color w:val="223E6B"/>
          <w:sz w:val="24"/>
          <w:szCs w:val="28"/>
        </w:rPr>
        <w:t>阅读本文，谈谈你对这句话的理解。</w:t>
      </w:r>
    </w:p>
    <w:p w14:paraId="7599AEC6" w14:textId="7C4FC109" w:rsidR="000B533A" w:rsidRPr="00FC67D2" w:rsidRDefault="000B533A" w:rsidP="00FC67D2">
      <w:pPr>
        <w:spacing w:line="360" w:lineRule="exact"/>
        <w:ind w:leftChars="67" w:left="141" w:firstLineChars="200" w:firstLine="480"/>
        <w:jc w:val="left"/>
        <w:rPr>
          <w:rFonts w:ascii="华文楷体" w:eastAsia="华文楷体" w:hAnsi="华文楷体"/>
          <w:color w:val="223E6B"/>
          <w:sz w:val="24"/>
          <w:szCs w:val="28"/>
        </w:rPr>
      </w:pPr>
      <w:r w:rsidRPr="00FC67D2">
        <w:rPr>
          <w:rFonts w:ascii="华文楷体" w:eastAsia="华文楷体" w:hAnsi="华文楷体" w:hint="eastAsia"/>
          <w:color w:val="223E6B"/>
          <w:sz w:val="24"/>
          <w:szCs w:val="28"/>
        </w:rPr>
        <w:t xml:space="preserve">◎ </w:t>
      </w:r>
      <w:r w:rsidR="00A95030">
        <w:rPr>
          <w:rFonts w:ascii="华文楷体" w:eastAsia="华文楷体" w:hAnsi="华文楷体" w:hint="eastAsia"/>
          <w:color w:val="223E6B"/>
          <w:sz w:val="24"/>
          <w:szCs w:val="28"/>
        </w:rPr>
        <w:t>有感情地朗读一遍课文，并写一段话表达你对“划水精神”的看法</w:t>
      </w:r>
      <w:r w:rsidRPr="00FC67D2">
        <w:rPr>
          <w:rFonts w:ascii="华文楷体" w:eastAsia="华文楷体" w:hAnsi="华文楷体" w:hint="eastAsia"/>
          <w:color w:val="223E6B"/>
          <w:sz w:val="24"/>
          <w:szCs w:val="28"/>
        </w:rPr>
        <w:t>。</w:t>
      </w:r>
    </w:p>
    <w:p w14:paraId="23D2C669" w14:textId="77777777" w:rsidR="000B533A" w:rsidRPr="000B533A" w:rsidRDefault="000B533A" w:rsidP="00FC67D2">
      <w:pPr>
        <w:spacing w:beforeLines="50" w:before="156"/>
        <w:ind w:leftChars="67" w:left="141"/>
        <w:jc w:val="center"/>
        <w:rPr>
          <w:rFonts w:ascii="华文仿宋" w:eastAsia="华文仿宋" w:hAnsi="华文仿宋"/>
          <w:color w:val="223E6B"/>
        </w:rPr>
      </w:pPr>
      <w:r w:rsidRPr="006A2EAD">
        <w:rPr>
          <w:rFonts w:ascii="华文仿宋" w:eastAsia="华文仿宋" w:hAnsi="华文仿宋" w:hint="eastAsia"/>
          <w:color w:val="223E6B"/>
          <w:sz w:val="18"/>
          <w:szCs w:val="20"/>
        </w:rPr>
        <w:t>···············</w:t>
      </w:r>
      <w:r w:rsidR="006A2EAD">
        <w:rPr>
          <w:rFonts w:ascii="华文仿宋" w:eastAsia="华文仿宋" w:hAnsi="华文仿宋" w:hint="eastAsia"/>
          <w:color w:val="223E6B"/>
          <w:sz w:val="18"/>
          <w:szCs w:val="20"/>
        </w:rPr>
        <w:t>··············</w:t>
      </w:r>
      <w:r w:rsidRPr="006A2EAD">
        <w:rPr>
          <w:rFonts w:ascii="华文仿宋" w:eastAsia="华文仿宋" w:hAnsi="华文仿宋" w:hint="eastAsia"/>
          <w:color w:val="223E6B"/>
          <w:sz w:val="18"/>
          <w:szCs w:val="20"/>
        </w:rPr>
        <w:t>····································································</w:t>
      </w:r>
    </w:p>
    <w:p w14:paraId="681273F2" w14:textId="77777777" w:rsidR="000B533A" w:rsidRPr="00FC67D2" w:rsidRDefault="000B533A" w:rsidP="000B533A">
      <w:pPr>
        <w:spacing w:line="360" w:lineRule="exact"/>
        <w:ind w:leftChars="67" w:left="141"/>
        <w:jc w:val="left"/>
        <w:rPr>
          <w:rFonts w:ascii="华文楷体" w:eastAsia="华文楷体" w:hAnsi="华文楷体"/>
          <w:color w:val="223E6B"/>
          <w:sz w:val="24"/>
          <w:szCs w:val="28"/>
        </w:rPr>
      </w:pPr>
    </w:p>
    <w:p w14:paraId="26F707E5" w14:textId="77777777" w:rsidR="000B533A" w:rsidRDefault="000B533A" w:rsidP="000B533A">
      <w:pPr>
        <w:spacing w:line="360" w:lineRule="exact"/>
        <w:ind w:leftChars="67" w:left="141"/>
        <w:jc w:val="left"/>
        <w:rPr>
          <w:rFonts w:ascii="华文楷体" w:eastAsia="华文楷体" w:hAnsi="华文楷体"/>
          <w:color w:val="223E6B"/>
          <w:sz w:val="24"/>
          <w:szCs w:val="28"/>
        </w:rPr>
      </w:pPr>
    </w:p>
    <w:p w14:paraId="61CA4A2C" w14:textId="77777777" w:rsidR="00FE4B0F" w:rsidRPr="00FE4B0F" w:rsidRDefault="00FE4B0F" w:rsidP="00FE4B0F">
      <w:pPr>
        <w:spacing w:line="360" w:lineRule="exact"/>
        <w:ind w:leftChars="67" w:left="141" w:firstLine="426"/>
        <w:jc w:val="left"/>
        <w:rPr>
          <w:rFonts w:ascii="华文中宋" w:eastAsia="华文中宋" w:hAnsi="华文中宋"/>
          <w:color w:val="000000" w:themeColor="text1"/>
          <w:sz w:val="24"/>
          <w:szCs w:val="28"/>
        </w:rPr>
      </w:pPr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今天，</w:t>
      </w:r>
      <w:r w:rsidRPr="00FE4B0F">
        <w:rPr>
          <w:rFonts w:ascii="华文中宋" w:eastAsia="华文中宋" w:hAnsi="华文中宋"/>
          <w:color w:val="000000" w:themeColor="text1"/>
          <w:sz w:val="24"/>
          <w:szCs w:val="28"/>
        </w:rPr>
        <w:t>8月10日，是</w:t>
      </w:r>
      <w:proofErr w:type="gramStart"/>
      <w:r w:rsidRPr="00FE4B0F">
        <w:rPr>
          <w:rFonts w:ascii="华文中宋" w:eastAsia="华文中宋" w:hAnsi="华文中宋"/>
          <w:color w:val="000000" w:themeColor="text1"/>
          <w:sz w:val="24"/>
          <w:szCs w:val="28"/>
        </w:rPr>
        <w:t>淦</w:t>
      </w:r>
      <w:proofErr w:type="gramEnd"/>
      <w:r w:rsidRPr="00FE4B0F">
        <w:rPr>
          <w:rFonts w:ascii="华文中宋" w:eastAsia="华文中宋" w:hAnsi="华文中宋"/>
          <w:color w:val="000000" w:themeColor="text1"/>
          <w:sz w:val="24"/>
          <w:szCs w:val="28"/>
        </w:rPr>
        <w:t>冲完</w:t>
      </w:r>
      <w:proofErr w:type="gramStart"/>
      <w:r w:rsidRPr="00FE4B0F">
        <w:rPr>
          <w:rFonts w:ascii="华文中宋" w:eastAsia="华文中宋" w:hAnsi="华文中宋"/>
          <w:color w:val="000000" w:themeColor="text1"/>
          <w:sz w:val="24"/>
          <w:szCs w:val="28"/>
        </w:rPr>
        <w:t>爆</w:t>
      </w:r>
      <w:proofErr w:type="gramEnd"/>
      <w:r w:rsidRPr="00FE4B0F">
        <w:rPr>
          <w:rFonts w:ascii="华文中宋" w:eastAsia="华文中宋" w:hAnsi="华文中宋"/>
          <w:color w:val="000000" w:themeColor="text1"/>
          <w:sz w:val="24"/>
          <w:szCs w:val="28"/>
        </w:rPr>
        <w:t>数字中学光荣纪念日。</w:t>
      </w:r>
    </w:p>
    <w:p w14:paraId="288C62D0" w14:textId="77777777" w:rsidR="00FE4B0F" w:rsidRPr="00FE4B0F" w:rsidRDefault="00FE4B0F" w:rsidP="00FE4B0F">
      <w:pPr>
        <w:spacing w:line="360" w:lineRule="exact"/>
        <w:ind w:leftChars="67" w:left="141" w:firstLine="426"/>
        <w:jc w:val="left"/>
        <w:rPr>
          <w:rFonts w:ascii="华文中宋" w:eastAsia="华文中宋" w:hAnsi="华文中宋"/>
          <w:color w:val="000000" w:themeColor="text1"/>
          <w:sz w:val="24"/>
          <w:szCs w:val="28"/>
        </w:rPr>
      </w:pPr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他是改革家，是斗士；他有万般豪情，也有千般柔情。</w:t>
      </w:r>
    </w:p>
    <w:p w14:paraId="2CB77D76" w14:textId="612B519A" w:rsidR="00FE4B0F" w:rsidRPr="00FE4B0F" w:rsidRDefault="00FE4B0F" w:rsidP="00FE4B0F">
      <w:pPr>
        <w:spacing w:line="360" w:lineRule="exact"/>
        <w:ind w:leftChars="67" w:left="141" w:firstLine="426"/>
        <w:jc w:val="left"/>
        <w:rPr>
          <w:rFonts w:ascii="华文中宋" w:eastAsia="华文中宋" w:hAnsi="华文中宋"/>
          <w:color w:val="000000" w:themeColor="text1"/>
          <w:sz w:val="24"/>
          <w:szCs w:val="28"/>
        </w:rPr>
      </w:pPr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他讲得最震撼的一句话：</w:t>
      </w:r>
      <w:proofErr w:type="gramStart"/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虐爆数字</w:t>
      </w:r>
      <w:proofErr w:type="gramEnd"/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中学</w:t>
      </w:r>
      <w:r w:rsidR="00992CE7" w:rsidRPr="00D567B4">
        <w:rPr>
          <w:rFonts w:ascii="华文中宋" w:eastAsia="华文中宋" w:hAnsi="华文中宋" w:hint="eastAsia"/>
          <w:color w:val="000000" w:themeColor="text1"/>
          <w:sz w:val="24"/>
          <w:szCs w:val="28"/>
          <w:vertAlign w:val="superscript"/>
        </w:rPr>
        <w:t>②</w:t>
      </w:r>
      <w:r w:rsidRPr="00FE4B0F">
        <w:rPr>
          <w:rFonts w:ascii="华文中宋" w:eastAsia="华文中宋" w:hAnsi="华文中宋"/>
          <w:color w:val="000000" w:themeColor="text1"/>
          <w:sz w:val="24"/>
          <w:szCs w:val="28"/>
        </w:rPr>
        <w:t>！</w:t>
      </w:r>
      <w:r w:rsidR="00992CE7" w:rsidRPr="00FE4B0F">
        <w:rPr>
          <w:rFonts w:ascii="华文中宋" w:eastAsia="华文中宋" w:hAnsi="华文中宋"/>
          <w:color w:val="000000" w:themeColor="text1"/>
          <w:sz w:val="24"/>
          <w:szCs w:val="28"/>
        </w:rPr>
        <w:t xml:space="preserve"> </w:t>
      </w:r>
    </w:p>
    <w:p w14:paraId="1654DEAD" w14:textId="657A4668" w:rsidR="00FE4B0F" w:rsidRPr="00FE4B0F" w:rsidRDefault="00FE4B0F" w:rsidP="00FE4B0F">
      <w:pPr>
        <w:spacing w:line="360" w:lineRule="exact"/>
        <w:ind w:leftChars="67" w:left="141" w:firstLine="426"/>
        <w:jc w:val="left"/>
        <w:rPr>
          <w:rFonts w:ascii="华文中宋" w:eastAsia="华文中宋" w:hAnsi="华文中宋"/>
          <w:color w:val="000000" w:themeColor="text1"/>
          <w:sz w:val="24"/>
          <w:szCs w:val="28"/>
        </w:rPr>
      </w:pPr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他讲得最朴实的一句话：划划水吗</w:t>
      </w:r>
      <w:r w:rsidR="00992CE7" w:rsidRPr="00D567B4">
        <w:rPr>
          <w:rFonts w:ascii="华文中宋" w:eastAsia="华文中宋" w:hAnsi="华文中宋" w:hint="eastAsia"/>
          <w:color w:val="000000" w:themeColor="text1"/>
          <w:sz w:val="24"/>
          <w:szCs w:val="28"/>
          <w:vertAlign w:val="superscript"/>
        </w:rPr>
        <w:t>③</w:t>
      </w:r>
      <w:r w:rsidR="00992CE7">
        <w:rPr>
          <w:rFonts w:ascii="华文中宋" w:eastAsia="华文中宋" w:hAnsi="华文中宋" w:hint="eastAsia"/>
          <w:color w:val="000000" w:themeColor="text1"/>
          <w:sz w:val="24"/>
          <w:szCs w:val="28"/>
        </w:rPr>
        <w:t>。</w:t>
      </w:r>
    </w:p>
    <w:p w14:paraId="50EF5F46" w14:textId="45F7C072" w:rsidR="00FE4B0F" w:rsidRPr="00FE4B0F" w:rsidRDefault="00FE4B0F" w:rsidP="00FE4B0F">
      <w:pPr>
        <w:spacing w:line="360" w:lineRule="exact"/>
        <w:ind w:leftChars="67" w:left="141" w:firstLine="426"/>
        <w:jc w:val="left"/>
        <w:rPr>
          <w:rFonts w:ascii="华文中宋" w:eastAsia="华文中宋" w:hAnsi="华文中宋"/>
          <w:color w:val="000000" w:themeColor="text1"/>
          <w:sz w:val="24"/>
          <w:szCs w:val="28"/>
        </w:rPr>
      </w:pPr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他讲得最感人的一句话：你们这些小代子</w:t>
      </w:r>
      <w:r w:rsidR="00992CE7" w:rsidRPr="00992CE7">
        <w:rPr>
          <w:rFonts w:ascii="华文中宋" w:eastAsia="华文中宋" w:hAnsi="华文中宋" w:hint="eastAsia"/>
          <w:color w:val="000000" w:themeColor="text1"/>
          <w:sz w:val="24"/>
          <w:szCs w:val="28"/>
          <w:vertAlign w:val="superscript"/>
        </w:rPr>
        <w:t>④</w:t>
      </w:r>
      <w:r w:rsidRPr="00FE4B0F">
        <w:rPr>
          <w:rFonts w:ascii="华文中宋" w:eastAsia="华文中宋" w:hAnsi="华文中宋"/>
          <w:color w:val="000000" w:themeColor="text1"/>
          <w:sz w:val="24"/>
          <w:szCs w:val="28"/>
        </w:rPr>
        <w:t>！</w:t>
      </w:r>
    </w:p>
    <w:p w14:paraId="0A26E4C3" w14:textId="77777777" w:rsidR="00FE4B0F" w:rsidRPr="00FE4B0F" w:rsidRDefault="00FE4B0F" w:rsidP="00FE4B0F">
      <w:pPr>
        <w:spacing w:line="360" w:lineRule="exact"/>
        <w:ind w:leftChars="67" w:left="141" w:firstLine="426"/>
        <w:jc w:val="left"/>
        <w:rPr>
          <w:rFonts w:ascii="华文中宋" w:eastAsia="华文中宋" w:hAnsi="华文中宋"/>
          <w:color w:val="000000" w:themeColor="text1"/>
          <w:sz w:val="24"/>
          <w:szCs w:val="28"/>
        </w:rPr>
      </w:pPr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有一种精神，穿越内卷的硝烟，日久弥新；有一种赞美，历经腥风血雨，更臻醇厚。讴歌烟</w:t>
      </w:r>
      <w:proofErr w:type="gramStart"/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绯</w:t>
      </w:r>
      <w:proofErr w:type="gramEnd"/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！</w:t>
      </w:r>
    </w:p>
    <w:p w14:paraId="1122C8A3" w14:textId="1B407D63" w:rsidR="00FE4B0F" w:rsidRPr="00FE4B0F" w:rsidRDefault="00FE4B0F" w:rsidP="00FE4B0F">
      <w:pPr>
        <w:spacing w:line="360" w:lineRule="exact"/>
        <w:ind w:leftChars="67" w:left="141" w:firstLine="426"/>
        <w:jc w:val="left"/>
        <w:rPr>
          <w:rFonts w:ascii="华文中宋" w:eastAsia="华文中宋" w:hAnsi="华文中宋"/>
          <w:color w:val="000000" w:themeColor="text1"/>
          <w:sz w:val="24"/>
          <w:szCs w:val="28"/>
        </w:rPr>
      </w:pPr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在精英荟萃的</w:t>
      </w:r>
      <w:proofErr w:type="gramStart"/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淦陵冲学中</w:t>
      </w:r>
      <w:proofErr w:type="gramEnd"/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，烟</w:t>
      </w:r>
      <w:proofErr w:type="gramStart"/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绯</w:t>
      </w:r>
      <w:proofErr w:type="gramEnd"/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的学历并不显眼</w:t>
      </w:r>
      <w:r w:rsidR="00992CE7" w:rsidRPr="00992CE7">
        <w:rPr>
          <w:rFonts w:ascii="华文中宋" w:eastAsia="华文中宋" w:hAnsi="华文中宋" w:hint="eastAsia"/>
          <w:color w:val="000000" w:themeColor="text1"/>
          <w:sz w:val="24"/>
          <w:szCs w:val="28"/>
          <w:vertAlign w:val="superscript"/>
        </w:rPr>
        <w:t>⑤</w:t>
      </w:r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。</w:t>
      </w:r>
    </w:p>
    <w:p w14:paraId="7E77C6BD" w14:textId="77777777" w:rsidR="00FE4B0F" w:rsidRPr="00FE4B0F" w:rsidRDefault="00FE4B0F" w:rsidP="00FE4B0F">
      <w:pPr>
        <w:spacing w:line="360" w:lineRule="exact"/>
        <w:ind w:leftChars="67" w:left="141" w:firstLine="426"/>
        <w:jc w:val="left"/>
        <w:rPr>
          <w:rFonts w:ascii="华文中宋" w:eastAsia="华文中宋" w:hAnsi="华文中宋"/>
          <w:color w:val="000000" w:themeColor="text1"/>
          <w:sz w:val="24"/>
          <w:szCs w:val="28"/>
        </w:rPr>
      </w:pPr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他一没留过洋，二没进过科学院。</w:t>
      </w:r>
    </w:p>
    <w:p w14:paraId="54104356" w14:textId="2F26B5A9" w:rsidR="00FE4B0F" w:rsidRPr="00FE4B0F" w:rsidRDefault="00FE4B0F" w:rsidP="00FE4B0F">
      <w:pPr>
        <w:spacing w:line="360" w:lineRule="exact"/>
        <w:ind w:leftChars="67" w:left="141" w:firstLine="426"/>
        <w:jc w:val="left"/>
        <w:rPr>
          <w:rFonts w:ascii="华文中宋" w:eastAsia="华文中宋" w:hAnsi="华文中宋"/>
          <w:color w:val="000000" w:themeColor="text1"/>
          <w:sz w:val="24"/>
          <w:szCs w:val="28"/>
        </w:rPr>
      </w:pPr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但谁也不敢否认他是最伟大的思想家、军事家、数学教育家</w:t>
      </w:r>
      <w:r w:rsidR="00992CE7" w:rsidRPr="00992CE7">
        <w:rPr>
          <w:rFonts w:ascii="华文中宋" w:eastAsia="华文中宋" w:hAnsi="华文中宋" w:hint="eastAsia"/>
          <w:color w:val="000000" w:themeColor="text1"/>
          <w:sz w:val="24"/>
          <w:szCs w:val="28"/>
          <w:vertAlign w:val="superscript"/>
        </w:rPr>
        <w:t>⑥</w:t>
      </w:r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。</w:t>
      </w:r>
    </w:p>
    <w:p w14:paraId="1B5862C0" w14:textId="77777777" w:rsidR="00992CE7" w:rsidRDefault="00992CE7" w:rsidP="00992CE7">
      <w:r>
        <w:rPr>
          <w:rFonts w:ascii="华文中宋" w:eastAsia="华文中宋" w:hAnsi="华文中宋" w:hint="eastAsia"/>
          <w:color w:val="000000" w:themeColor="text1"/>
          <w:sz w:val="24"/>
          <w:szCs w:val="28"/>
        </w:rPr>
        <w:t>——</w:t>
      </w:r>
      <w:proofErr w:type="gramStart"/>
      <w:r>
        <w:rPr>
          <w:rFonts w:ascii="华文中宋" w:eastAsia="华文中宋" w:hAnsi="华文中宋" w:hint="eastAsia"/>
          <w:color w:val="000000" w:themeColor="text1"/>
          <w:sz w:val="24"/>
          <w:szCs w:val="28"/>
        </w:rPr>
        <w:t>—————————</w:t>
      </w:r>
      <w:proofErr w:type="gramEnd"/>
    </w:p>
    <w:p w14:paraId="28D12E0D" w14:textId="77777777" w:rsidR="00992CE7" w:rsidRDefault="00992CE7" w:rsidP="00992CE7">
      <w:pPr>
        <w:pStyle w:val="a7"/>
        <w:numPr>
          <w:ilvl w:val="0"/>
          <w:numId w:val="3"/>
        </w:numPr>
        <w:spacing w:line="360" w:lineRule="exact"/>
        <w:ind w:firstLineChars="0"/>
        <w:jc w:val="left"/>
        <w:rPr>
          <w:rFonts w:ascii="宋体" w:eastAsia="宋体" w:hAnsi="宋体"/>
          <w:color w:val="000000" w:themeColor="text1"/>
          <w:sz w:val="20"/>
          <w:szCs w:val="21"/>
        </w:rPr>
      </w:pPr>
      <w:r w:rsidRPr="00F37596">
        <w:rPr>
          <w:rFonts w:ascii="华文中宋" w:eastAsia="华文中宋" w:hAnsi="华文中宋"/>
          <w:noProof/>
          <w:color w:val="000000" w:themeColor="text1"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D967A4C" wp14:editId="20DEA135">
                <wp:simplePos x="0" y="0"/>
                <wp:positionH relativeFrom="column">
                  <wp:posOffset>3097530</wp:posOffset>
                </wp:positionH>
                <wp:positionV relativeFrom="paragraph">
                  <wp:posOffset>19050</wp:posOffset>
                </wp:positionV>
                <wp:extent cx="2360930" cy="1172845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72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DCF7F" w14:textId="1B852019" w:rsidR="00992CE7" w:rsidRPr="00F37596" w:rsidRDefault="00992CE7" w:rsidP="00992CE7">
                            <w:pPr>
                              <w:rPr>
                                <w:rFonts w:ascii="宋体" w:eastAsia="宋体" w:hAnsi="宋体"/>
                                <w:color w:val="000000" w:themeColor="text1"/>
                                <w:sz w:val="20"/>
                                <w:szCs w:val="21"/>
                              </w:rPr>
                            </w:pPr>
                            <w:bookmarkStart w:id="0" w:name="_Hlk93264875"/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20"/>
                                <w:szCs w:val="21"/>
                              </w:rPr>
                              <w:t>⑤</w:t>
                            </w:r>
                            <w:bookmarkEnd w:id="0"/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20"/>
                                <w:szCs w:val="21"/>
                              </w:rPr>
                              <w:t>烟</w:t>
                            </w:r>
                            <w:proofErr w:type="gramStart"/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20"/>
                                <w:szCs w:val="21"/>
                              </w:rPr>
                              <w:t>绯</w:t>
                            </w:r>
                            <w:proofErr w:type="gramEnd"/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20"/>
                                <w:szCs w:val="21"/>
                              </w:rPr>
                              <w:t>曾就读于NJ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  <w:sz w:val="20"/>
                                <w:szCs w:val="21"/>
                              </w:rPr>
                              <w:t>NU</w:t>
                            </w:r>
                            <w:r w:rsidR="000745EE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20"/>
                                <w:szCs w:val="21"/>
                              </w:rPr>
                              <w:t>。</w:t>
                            </w:r>
                          </w:p>
                          <w:p w14:paraId="2EE4D1FB" w14:textId="7672571E" w:rsidR="00992CE7" w:rsidRPr="00F37596" w:rsidRDefault="00992CE7" w:rsidP="00992CE7">
                            <w:pPr>
                              <w:rPr>
                                <w:rFonts w:ascii="宋体" w:eastAsia="宋体" w:hAnsi="宋体"/>
                                <w:color w:val="000000" w:themeColor="text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20"/>
                                <w:szCs w:val="21"/>
                              </w:rPr>
                              <w:t>⑥ 语出2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  <w:sz w:val="20"/>
                                <w:szCs w:val="21"/>
                              </w:rPr>
                              <w:t>021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20"/>
                                <w:szCs w:val="21"/>
                              </w:rPr>
                              <w:t>年宋徽宗赵佶的演讲 《谈友情》（作者注）</w:t>
                            </w:r>
                            <w:r w:rsidR="000745EE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20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67A4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3.9pt;margin-top:1.5pt;width:185.9pt;height:92.3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" filled="f" stroked="f">
                <v:textbox>
                  <w:txbxContent>
                    <w:p w14:paraId="3FCDCF7F" w14:textId="1B852019" w:rsidR="00992CE7" w:rsidRPr="00F37596" w:rsidRDefault="00992CE7" w:rsidP="00992CE7">
                      <w:pPr>
                        <w:rPr>
                          <w:rFonts w:ascii="宋体" w:eastAsia="宋体" w:hAnsi="宋体"/>
                          <w:color w:val="000000" w:themeColor="text1"/>
                          <w:sz w:val="20"/>
                          <w:szCs w:val="21"/>
                        </w:rPr>
                      </w:pPr>
                      <w:bookmarkStart w:id="1" w:name="_Hlk93264875"/>
                      <w:r>
                        <w:rPr>
                          <w:rFonts w:ascii="宋体" w:eastAsia="宋体" w:hAnsi="宋体" w:hint="eastAsia"/>
                          <w:color w:val="000000" w:themeColor="text1"/>
                          <w:sz w:val="20"/>
                          <w:szCs w:val="21"/>
                        </w:rPr>
                        <w:t>⑤</w:t>
                      </w:r>
                      <w:bookmarkEnd w:id="1"/>
                      <w:r>
                        <w:rPr>
                          <w:rFonts w:ascii="宋体" w:eastAsia="宋体" w:hAnsi="宋体"/>
                          <w:color w:val="000000" w:themeColor="text1"/>
                          <w:sz w:val="20"/>
                          <w:szCs w:val="21"/>
                        </w:rPr>
                        <w:t xml:space="preserve"> 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  <w:sz w:val="20"/>
                          <w:szCs w:val="21"/>
                        </w:rPr>
                        <w:t>烟</w:t>
                      </w:r>
                      <w:proofErr w:type="gramStart"/>
                      <w:r>
                        <w:rPr>
                          <w:rFonts w:ascii="宋体" w:eastAsia="宋体" w:hAnsi="宋体" w:hint="eastAsia"/>
                          <w:color w:val="000000" w:themeColor="text1"/>
                          <w:sz w:val="20"/>
                          <w:szCs w:val="21"/>
                        </w:rPr>
                        <w:t>绯</w:t>
                      </w:r>
                      <w:proofErr w:type="gramEnd"/>
                      <w:r>
                        <w:rPr>
                          <w:rFonts w:ascii="宋体" w:eastAsia="宋体" w:hAnsi="宋体" w:hint="eastAsia"/>
                          <w:color w:val="000000" w:themeColor="text1"/>
                          <w:sz w:val="20"/>
                          <w:szCs w:val="21"/>
                        </w:rPr>
                        <w:t>曾就读于NJ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  <w:sz w:val="20"/>
                          <w:szCs w:val="21"/>
                        </w:rPr>
                        <w:t>NU</w:t>
                      </w:r>
                      <w:r w:rsidR="000745EE">
                        <w:rPr>
                          <w:rFonts w:ascii="宋体" w:eastAsia="宋体" w:hAnsi="宋体" w:hint="eastAsia"/>
                          <w:color w:val="000000" w:themeColor="text1"/>
                          <w:sz w:val="20"/>
                          <w:szCs w:val="21"/>
                        </w:rPr>
                        <w:t>。</w:t>
                      </w:r>
                    </w:p>
                    <w:p w14:paraId="2EE4D1FB" w14:textId="7672571E" w:rsidR="00992CE7" w:rsidRPr="00F37596" w:rsidRDefault="00992CE7" w:rsidP="00992CE7">
                      <w:pPr>
                        <w:rPr>
                          <w:rFonts w:ascii="宋体" w:eastAsia="宋体" w:hAnsi="宋体"/>
                          <w:color w:val="000000" w:themeColor="text1"/>
                          <w:sz w:val="20"/>
                          <w:szCs w:val="21"/>
                        </w:rPr>
                      </w:pPr>
                      <w:r>
                        <w:rPr>
                          <w:rFonts w:ascii="宋体" w:eastAsia="宋体" w:hAnsi="宋体" w:hint="eastAsia"/>
                          <w:color w:val="000000" w:themeColor="text1"/>
                          <w:sz w:val="20"/>
                          <w:szCs w:val="21"/>
                        </w:rPr>
                        <w:t>⑥ 语出2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  <w:sz w:val="20"/>
                          <w:szCs w:val="21"/>
                        </w:rPr>
                        <w:t>021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  <w:sz w:val="20"/>
                          <w:szCs w:val="21"/>
                        </w:rPr>
                        <w:t>年宋徽宗赵佶的演讲 《谈友情》（作者注）</w:t>
                      </w:r>
                      <w:r w:rsidR="000745EE">
                        <w:rPr>
                          <w:rFonts w:ascii="宋体" w:eastAsia="宋体" w:hAnsi="宋体" w:hint="eastAsia"/>
                          <w:color w:val="000000" w:themeColor="text1"/>
                          <w:sz w:val="20"/>
                          <w:szCs w:val="21"/>
                        </w:rP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67B4">
        <w:rPr>
          <w:rFonts w:ascii="宋体" w:eastAsia="宋体" w:hAnsi="宋体" w:hint="eastAsia"/>
          <w:color w:val="000000" w:themeColor="text1"/>
          <w:sz w:val="20"/>
          <w:szCs w:val="21"/>
        </w:rPr>
        <w:t>选自《</w:t>
      </w:r>
      <w:r>
        <w:rPr>
          <w:rFonts w:ascii="宋体" w:eastAsia="宋体" w:hAnsi="宋体" w:hint="eastAsia"/>
          <w:color w:val="000000" w:themeColor="text1"/>
          <w:sz w:val="20"/>
          <w:szCs w:val="21"/>
        </w:rPr>
        <w:t>烟绯个人年鉴 第2册</w:t>
      </w:r>
      <w:r w:rsidRPr="00D567B4">
        <w:rPr>
          <w:rFonts w:ascii="宋体" w:eastAsia="宋体" w:hAnsi="宋体" w:hint="eastAsia"/>
          <w:color w:val="000000" w:themeColor="text1"/>
          <w:sz w:val="20"/>
          <w:szCs w:val="21"/>
        </w:rPr>
        <w:t>》（</w:t>
      </w:r>
      <w:proofErr w:type="gramStart"/>
      <w:r>
        <w:rPr>
          <w:rFonts w:ascii="宋体" w:eastAsia="宋体" w:hAnsi="宋体" w:hint="eastAsia"/>
          <w:color w:val="000000" w:themeColor="text1"/>
          <w:sz w:val="20"/>
          <w:szCs w:val="21"/>
        </w:rPr>
        <w:t>淦</w:t>
      </w:r>
      <w:proofErr w:type="gramEnd"/>
      <w:r>
        <w:rPr>
          <w:rFonts w:ascii="宋体" w:eastAsia="宋体" w:hAnsi="宋体" w:hint="eastAsia"/>
          <w:color w:val="000000" w:themeColor="text1"/>
          <w:sz w:val="20"/>
          <w:szCs w:val="21"/>
        </w:rPr>
        <w:t>冲</w:t>
      </w:r>
      <w:r w:rsidRPr="00D567B4">
        <w:rPr>
          <w:rFonts w:ascii="宋体" w:eastAsia="宋体" w:hAnsi="宋体" w:hint="eastAsia"/>
          <w:color w:val="000000" w:themeColor="text1"/>
          <w:sz w:val="20"/>
          <w:szCs w:val="21"/>
        </w:rPr>
        <w:t>出版社</w:t>
      </w:r>
      <w:r>
        <w:rPr>
          <w:rFonts w:ascii="宋体" w:eastAsia="宋体" w:hAnsi="宋体"/>
          <w:color w:val="000000" w:themeColor="text1"/>
          <w:sz w:val="20"/>
          <w:szCs w:val="21"/>
        </w:rPr>
        <w:t>2021</w:t>
      </w:r>
      <w:r>
        <w:rPr>
          <w:rFonts w:ascii="宋体" w:eastAsia="宋体" w:hAnsi="宋体" w:hint="eastAsia"/>
          <w:color w:val="000000" w:themeColor="text1"/>
          <w:sz w:val="20"/>
          <w:szCs w:val="21"/>
        </w:rPr>
        <w:t>年版</w:t>
      </w:r>
      <w:r>
        <w:rPr>
          <w:rFonts w:ascii="宋体" w:eastAsia="宋体" w:hAnsi="宋体"/>
          <w:color w:val="000000" w:themeColor="text1"/>
          <w:sz w:val="20"/>
          <w:szCs w:val="21"/>
        </w:rPr>
        <w:t xml:space="preserve"> </w:t>
      </w:r>
      <w:r>
        <w:rPr>
          <w:rFonts w:ascii="宋体" w:eastAsia="宋体" w:hAnsi="宋体" w:hint="eastAsia"/>
          <w:color w:val="000000" w:themeColor="text1"/>
          <w:sz w:val="20"/>
          <w:szCs w:val="21"/>
        </w:rPr>
        <w:t>版号</w:t>
      </w:r>
      <w:r>
        <w:rPr>
          <w:rFonts w:ascii="宋体" w:eastAsia="宋体" w:hAnsi="宋体"/>
          <w:color w:val="000000" w:themeColor="text1"/>
          <w:sz w:val="20"/>
          <w:szCs w:val="21"/>
        </w:rPr>
        <w:t>1145</w:t>
      </w:r>
      <w:r>
        <w:rPr>
          <w:rFonts w:ascii="宋体" w:eastAsia="宋体" w:hAnsi="宋体" w:hint="eastAsia"/>
          <w:color w:val="000000" w:themeColor="text1"/>
          <w:sz w:val="20"/>
          <w:szCs w:val="21"/>
        </w:rPr>
        <w:t>，有删改</w:t>
      </w:r>
      <w:r w:rsidRPr="00D567B4">
        <w:rPr>
          <w:rFonts w:ascii="宋体" w:eastAsia="宋体" w:hAnsi="宋体" w:hint="eastAsia"/>
          <w:color w:val="000000" w:themeColor="text1"/>
          <w:sz w:val="20"/>
          <w:szCs w:val="21"/>
        </w:rPr>
        <w:t>）。</w:t>
      </w:r>
    </w:p>
    <w:p w14:paraId="7BE07B71" w14:textId="47CF8750" w:rsidR="00992CE7" w:rsidRDefault="00992CE7" w:rsidP="00992CE7">
      <w:pPr>
        <w:pStyle w:val="a7"/>
        <w:numPr>
          <w:ilvl w:val="0"/>
          <w:numId w:val="3"/>
        </w:numPr>
        <w:spacing w:line="360" w:lineRule="exact"/>
        <w:ind w:firstLineChars="0"/>
        <w:jc w:val="left"/>
        <w:rPr>
          <w:rFonts w:ascii="宋体" w:eastAsia="宋体" w:hAnsi="宋体"/>
          <w:color w:val="000000" w:themeColor="text1"/>
          <w:sz w:val="20"/>
          <w:szCs w:val="21"/>
        </w:rPr>
      </w:pPr>
      <w:r w:rsidRPr="00992CE7">
        <w:rPr>
          <w:rFonts w:ascii="宋体" w:eastAsia="宋体" w:hAnsi="宋体"/>
          <w:color w:val="000000" w:themeColor="text1"/>
          <w:sz w:val="20"/>
          <w:szCs w:val="21"/>
        </w:rPr>
        <w:t>出自《烟绯语录》第五卷（</w:t>
      </w:r>
      <w:proofErr w:type="gramStart"/>
      <w:r w:rsidRPr="00992CE7">
        <w:rPr>
          <w:rFonts w:ascii="宋体" w:eastAsia="宋体" w:hAnsi="宋体"/>
          <w:color w:val="000000" w:themeColor="text1"/>
          <w:sz w:val="20"/>
          <w:szCs w:val="21"/>
        </w:rPr>
        <w:t>淦</w:t>
      </w:r>
      <w:proofErr w:type="gramEnd"/>
      <w:r w:rsidRPr="00992CE7">
        <w:rPr>
          <w:rFonts w:ascii="宋体" w:eastAsia="宋体" w:hAnsi="宋体"/>
          <w:color w:val="000000" w:themeColor="text1"/>
          <w:sz w:val="20"/>
          <w:szCs w:val="21"/>
        </w:rPr>
        <w:t>冲出版社2021年版）</w:t>
      </w:r>
      <w:r w:rsidR="000745EE">
        <w:rPr>
          <w:rFonts w:ascii="宋体" w:eastAsia="宋体" w:hAnsi="宋体" w:hint="eastAsia"/>
          <w:color w:val="000000" w:themeColor="text1"/>
          <w:sz w:val="20"/>
          <w:szCs w:val="21"/>
        </w:rPr>
        <w:t>。</w:t>
      </w:r>
    </w:p>
    <w:p w14:paraId="6DEC8C45" w14:textId="7F86EE56" w:rsidR="00992CE7" w:rsidRDefault="00992CE7" w:rsidP="00992CE7">
      <w:pPr>
        <w:pStyle w:val="a7"/>
        <w:numPr>
          <w:ilvl w:val="0"/>
          <w:numId w:val="3"/>
        </w:numPr>
        <w:spacing w:line="360" w:lineRule="exact"/>
        <w:ind w:firstLineChars="0"/>
        <w:jc w:val="left"/>
        <w:rPr>
          <w:rFonts w:ascii="宋体" w:eastAsia="宋体" w:hAnsi="宋体"/>
          <w:color w:val="000000" w:themeColor="text1"/>
          <w:sz w:val="20"/>
          <w:szCs w:val="21"/>
        </w:rPr>
      </w:pPr>
      <w:r w:rsidRPr="00992CE7">
        <w:rPr>
          <w:rFonts w:ascii="宋体" w:eastAsia="宋体" w:hAnsi="宋体"/>
          <w:color w:val="000000" w:themeColor="text1"/>
          <w:sz w:val="20"/>
          <w:szCs w:val="21"/>
        </w:rPr>
        <w:t>出自《烟绯语录》第九卷（</w:t>
      </w:r>
      <w:proofErr w:type="gramStart"/>
      <w:r w:rsidRPr="00992CE7">
        <w:rPr>
          <w:rFonts w:ascii="宋体" w:eastAsia="宋体" w:hAnsi="宋体"/>
          <w:color w:val="000000" w:themeColor="text1"/>
          <w:sz w:val="20"/>
          <w:szCs w:val="21"/>
        </w:rPr>
        <w:t>淦</w:t>
      </w:r>
      <w:proofErr w:type="gramEnd"/>
      <w:r w:rsidRPr="00992CE7">
        <w:rPr>
          <w:rFonts w:ascii="宋体" w:eastAsia="宋体" w:hAnsi="宋体"/>
          <w:color w:val="000000" w:themeColor="text1"/>
          <w:sz w:val="20"/>
          <w:szCs w:val="21"/>
        </w:rPr>
        <w:t>冲出版社2021年版） 本句表达划水在建设</w:t>
      </w:r>
      <w:proofErr w:type="gramStart"/>
      <w:r w:rsidRPr="00992CE7">
        <w:rPr>
          <w:rFonts w:ascii="宋体" w:eastAsia="宋体" w:hAnsi="宋体"/>
          <w:color w:val="000000" w:themeColor="text1"/>
          <w:sz w:val="20"/>
          <w:szCs w:val="21"/>
        </w:rPr>
        <w:t>淦冲特色</w:t>
      </w:r>
      <w:proofErr w:type="gramEnd"/>
      <w:r w:rsidRPr="00992CE7">
        <w:rPr>
          <w:rFonts w:ascii="宋体" w:eastAsia="宋体" w:hAnsi="宋体"/>
          <w:color w:val="000000" w:themeColor="text1"/>
          <w:sz w:val="20"/>
          <w:szCs w:val="21"/>
        </w:rPr>
        <w:t>素质县中模式伟大建设中的重要性！</w:t>
      </w:r>
      <w:r>
        <w:rPr>
          <w:rFonts w:ascii="宋体" w:eastAsia="宋体" w:hAnsi="宋体" w:hint="eastAsia"/>
          <w:color w:val="000000" w:themeColor="text1"/>
          <w:sz w:val="20"/>
          <w:szCs w:val="21"/>
        </w:rPr>
        <w:t>（作者注）</w:t>
      </w:r>
      <w:r w:rsidR="000745EE">
        <w:rPr>
          <w:rFonts w:ascii="宋体" w:eastAsia="宋体" w:hAnsi="宋体" w:hint="eastAsia"/>
          <w:color w:val="000000" w:themeColor="text1"/>
          <w:sz w:val="20"/>
          <w:szCs w:val="21"/>
        </w:rPr>
        <w:t>。</w:t>
      </w:r>
    </w:p>
    <w:p w14:paraId="4AF16518" w14:textId="5E784A84" w:rsidR="00992CE7" w:rsidRPr="00992CE7" w:rsidRDefault="00992CE7" w:rsidP="00992CE7">
      <w:pPr>
        <w:pStyle w:val="a7"/>
        <w:numPr>
          <w:ilvl w:val="0"/>
          <w:numId w:val="3"/>
        </w:numPr>
        <w:spacing w:line="360" w:lineRule="exact"/>
        <w:ind w:firstLineChars="0"/>
        <w:jc w:val="left"/>
        <w:rPr>
          <w:rFonts w:ascii="宋体" w:eastAsia="宋体" w:hAnsi="宋体"/>
          <w:color w:val="000000" w:themeColor="text1"/>
          <w:sz w:val="20"/>
          <w:szCs w:val="21"/>
        </w:rPr>
      </w:pPr>
      <w:r w:rsidRPr="00992CE7">
        <w:rPr>
          <w:rFonts w:ascii="宋体" w:eastAsia="宋体" w:hAnsi="宋体"/>
          <w:color w:val="000000" w:themeColor="text1"/>
          <w:sz w:val="20"/>
          <w:szCs w:val="21"/>
        </w:rPr>
        <w:t>通“小呆子”，表达喜爱之情</w:t>
      </w:r>
      <w:r w:rsidR="000745EE">
        <w:rPr>
          <w:rFonts w:ascii="宋体" w:eastAsia="宋体" w:hAnsi="宋体" w:hint="eastAsia"/>
          <w:color w:val="000000" w:themeColor="text1"/>
          <w:sz w:val="20"/>
          <w:szCs w:val="21"/>
        </w:rPr>
        <w:t>。</w:t>
      </w:r>
    </w:p>
    <w:p w14:paraId="29C033F8" w14:textId="5AC135D3" w:rsidR="00992CE7" w:rsidRDefault="00992CE7" w:rsidP="004864DC">
      <w:pPr>
        <w:widowControl/>
        <w:tabs>
          <w:tab w:val="left" w:pos="5445"/>
        </w:tabs>
        <w:jc w:val="left"/>
        <w:rPr>
          <w:rFonts w:ascii="宋体" w:eastAsia="宋体" w:hAnsi="宋体"/>
          <w:color w:val="000000" w:themeColor="text1"/>
          <w:sz w:val="20"/>
          <w:szCs w:val="21"/>
        </w:rPr>
      </w:pPr>
      <w:r>
        <w:rPr>
          <w:rFonts w:ascii="宋体" w:eastAsia="宋体" w:hAnsi="宋体"/>
          <w:color w:val="000000" w:themeColor="text1"/>
          <w:sz w:val="20"/>
          <w:szCs w:val="21"/>
        </w:rPr>
        <w:br w:type="page"/>
      </w:r>
      <w:r w:rsidR="004864DC">
        <w:rPr>
          <w:rFonts w:ascii="宋体" w:eastAsia="宋体" w:hAnsi="宋体"/>
          <w:color w:val="000000" w:themeColor="text1"/>
          <w:sz w:val="20"/>
          <w:szCs w:val="21"/>
        </w:rPr>
        <w:lastRenderedPageBreak/>
        <w:tab/>
      </w:r>
    </w:p>
    <w:p w14:paraId="626CAB2E" w14:textId="77777777" w:rsidR="00992CE7" w:rsidRDefault="00992CE7" w:rsidP="00FE4B0F">
      <w:pPr>
        <w:spacing w:line="360" w:lineRule="exact"/>
        <w:ind w:leftChars="67" w:left="141" w:firstLine="426"/>
        <w:jc w:val="left"/>
        <w:rPr>
          <w:rFonts w:ascii="华文中宋" w:eastAsia="华文中宋" w:hAnsi="华文中宋"/>
          <w:color w:val="000000" w:themeColor="text1"/>
          <w:sz w:val="24"/>
          <w:szCs w:val="28"/>
        </w:rPr>
      </w:pPr>
    </w:p>
    <w:p w14:paraId="0EF40BB1" w14:textId="28F88E02" w:rsidR="00FE4B0F" w:rsidRPr="00FE4B0F" w:rsidRDefault="00FE4B0F" w:rsidP="00FE4B0F">
      <w:pPr>
        <w:spacing w:line="360" w:lineRule="exact"/>
        <w:ind w:leftChars="67" w:left="141" w:firstLine="426"/>
        <w:jc w:val="left"/>
        <w:rPr>
          <w:rFonts w:ascii="华文中宋" w:eastAsia="华文中宋" w:hAnsi="华文中宋"/>
          <w:color w:val="000000" w:themeColor="text1"/>
          <w:sz w:val="24"/>
          <w:szCs w:val="28"/>
        </w:rPr>
      </w:pPr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他给自己起名“烟绯”，寓意“乘烟雾而高飞”。</w:t>
      </w:r>
    </w:p>
    <w:p w14:paraId="437149C9" w14:textId="05F83B34" w:rsidR="00FE4B0F" w:rsidRPr="00FE4B0F" w:rsidRDefault="00FE4B0F" w:rsidP="00FE4B0F">
      <w:pPr>
        <w:spacing w:line="360" w:lineRule="exact"/>
        <w:ind w:leftChars="67" w:left="141" w:firstLine="426"/>
        <w:jc w:val="left"/>
        <w:rPr>
          <w:rFonts w:ascii="华文中宋" w:eastAsia="华文中宋" w:hAnsi="华文中宋"/>
          <w:color w:val="000000" w:themeColor="text1"/>
          <w:sz w:val="24"/>
          <w:szCs w:val="28"/>
        </w:rPr>
      </w:pPr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早在</w:t>
      </w:r>
      <w:r w:rsidRPr="00FE4B0F">
        <w:rPr>
          <w:rFonts w:ascii="华文中宋" w:eastAsia="华文中宋" w:hAnsi="华文中宋"/>
          <w:color w:val="000000" w:themeColor="text1"/>
          <w:sz w:val="24"/>
          <w:szCs w:val="28"/>
        </w:rPr>
        <w:t>NJNU</w:t>
      </w:r>
      <w:r w:rsidR="00992CE7" w:rsidRPr="000745EE">
        <w:rPr>
          <w:rFonts w:ascii="华文中宋" w:eastAsia="华文中宋" w:hAnsi="华文中宋" w:hint="eastAsia"/>
          <w:color w:val="000000" w:themeColor="text1"/>
          <w:sz w:val="24"/>
          <w:szCs w:val="28"/>
          <w:vertAlign w:val="superscript"/>
        </w:rPr>
        <w:t>⑦</w:t>
      </w:r>
      <w:r w:rsidRPr="00FE4B0F">
        <w:rPr>
          <w:rFonts w:ascii="华文中宋" w:eastAsia="华文中宋" w:hAnsi="华文中宋"/>
          <w:color w:val="000000" w:themeColor="text1"/>
          <w:sz w:val="24"/>
          <w:szCs w:val="28"/>
        </w:rPr>
        <w:t>读书时，当大家都在讨论CCEE不好的时候，他不是人云亦云，而是开导同学。甚至和朋友们约定“三不谈”：不谈CCEE，不谈policy，不谈奇奇怪怪的东西，只谈卷。</w:t>
      </w:r>
    </w:p>
    <w:p w14:paraId="6C287E9B" w14:textId="77777777" w:rsidR="00FE4B0F" w:rsidRPr="00FE4B0F" w:rsidRDefault="00FE4B0F" w:rsidP="00FE4B0F">
      <w:pPr>
        <w:spacing w:line="360" w:lineRule="exact"/>
        <w:ind w:leftChars="67" w:left="141" w:firstLine="426"/>
        <w:jc w:val="left"/>
        <w:rPr>
          <w:rFonts w:ascii="华文中宋" w:eastAsia="华文中宋" w:hAnsi="华文中宋"/>
          <w:color w:val="000000" w:themeColor="text1"/>
          <w:sz w:val="24"/>
          <w:szCs w:val="28"/>
        </w:rPr>
      </w:pPr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他决心做确有真才实学的救亡“奇杰”，不做“金玉其外，不学无术、专为自己而生活的小人”。</w:t>
      </w:r>
    </w:p>
    <w:p w14:paraId="688DF14C" w14:textId="23D033B7" w:rsidR="00FE4B0F" w:rsidRPr="00FE4B0F" w:rsidRDefault="00FE4B0F" w:rsidP="00FE4B0F">
      <w:pPr>
        <w:spacing w:line="360" w:lineRule="exact"/>
        <w:ind w:leftChars="67" w:left="141" w:firstLine="426"/>
        <w:jc w:val="left"/>
        <w:rPr>
          <w:rFonts w:ascii="华文中宋" w:eastAsia="华文中宋" w:hAnsi="华文中宋"/>
          <w:color w:val="000000" w:themeColor="text1"/>
          <w:sz w:val="24"/>
          <w:szCs w:val="28"/>
        </w:rPr>
      </w:pPr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在长江之畔，他发出了“逸一时，误一世</w:t>
      </w:r>
      <w:r w:rsidR="000745EE" w:rsidRPr="000745EE">
        <w:rPr>
          <w:rFonts w:ascii="华文中宋" w:eastAsia="华文中宋" w:hAnsi="华文中宋" w:hint="eastAsia"/>
          <w:color w:val="000000" w:themeColor="text1"/>
          <w:sz w:val="24"/>
          <w:szCs w:val="28"/>
          <w:vertAlign w:val="superscript"/>
        </w:rPr>
        <w:t>⑧</w:t>
      </w:r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”的感慨，并为之一直奋斗。</w:t>
      </w:r>
    </w:p>
    <w:p w14:paraId="76BC4666" w14:textId="32C0C955" w:rsidR="00FE4B0F" w:rsidRDefault="00FE4B0F" w:rsidP="00992CE7">
      <w:pPr>
        <w:spacing w:line="360" w:lineRule="exact"/>
        <w:ind w:leftChars="67" w:left="141" w:firstLine="426"/>
        <w:jc w:val="left"/>
        <w:rPr>
          <w:rFonts w:ascii="华文中宋" w:eastAsia="华文中宋" w:hAnsi="华文中宋"/>
          <w:color w:val="000000" w:themeColor="text1"/>
          <w:sz w:val="24"/>
          <w:szCs w:val="28"/>
        </w:rPr>
      </w:pPr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他领导</w:t>
      </w:r>
      <w:proofErr w:type="gramStart"/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淦</w:t>
      </w:r>
      <w:proofErr w:type="gramEnd"/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冲学子结束了旧</w:t>
      </w:r>
      <w:proofErr w:type="gramStart"/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淦</w:t>
      </w:r>
      <w:proofErr w:type="gramEnd"/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冲饱受数字中学欺辱的历史，建立了半县中模式制</w:t>
      </w:r>
    </w:p>
    <w:p w14:paraId="286EED84" w14:textId="5B3E56F8" w:rsidR="00FE4B0F" w:rsidRPr="00FE4B0F" w:rsidRDefault="00FE4B0F" w:rsidP="00FE4B0F">
      <w:pPr>
        <w:spacing w:line="360" w:lineRule="exact"/>
        <w:ind w:leftChars="67" w:left="141" w:firstLine="1"/>
        <w:jc w:val="left"/>
        <w:rPr>
          <w:rFonts w:ascii="华文中宋" w:eastAsia="华文中宋" w:hAnsi="华文中宋"/>
          <w:color w:val="000000" w:themeColor="text1"/>
          <w:sz w:val="24"/>
          <w:szCs w:val="28"/>
        </w:rPr>
      </w:pPr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度，让</w:t>
      </w:r>
      <w:proofErr w:type="gramStart"/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淦</w:t>
      </w:r>
      <w:proofErr w:type="gramEnd"/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冲在保留素质教育基础上加入内卷大军</w:t>
      </w:r>
      <w:r w:rsidR="000745EE" w:rsidRPr="000745EE">
        <w:rPr>
          <w:rFonts w:ascii="华文中宋" w:eastAsia="华文中宋" w:hAnsi="华文中宋" w:hint="eastAsia"/>
          <w:color w:val="000000" w:themeColor="text1"/>
          <w:sz w:val="24"/>
          <w:szCs w:val="28"/>
          <w:vertAlign w:val="superscript"/>
        </w:rPr>
        <w:t>⑨</w:t>
      </w:r>
      <w:r w:rsidRPr="00FE4B0F">
        <w:rPr>
          <w:rFonts w:ascii="华文中宋" w:eastAsia="华文中宋" w:hAnsi="华文中宋"/>
          <w:color w:val="000000" w:themeColor="text1"/>
          <w:sz w:val="24"/>
          <w:szCs w:val="28"/>
        </w:rPr>
        <w:t>，开创了</w:t>
      </w:r>
      <w:proofErr w:type="gramStart"/>
      <w:r w:rsidRPr="00FE4B0F">
        <w:rPr>
          <w:rFonts w:ascii="华文中宋" w:eastAsia="华文中宋" w:hAnsi="华文中宋"/>
          <w:color w:val="000000" w:themeColor="text1"/>
          <w:sz w:val="24"/>
          <w:szCs w:val="28"/>
        </w:rPr>
        <w:t>淦</w:t>
      </w:r>
      <w:proofErr w:type="gramEnd"/>
      <w:r w:rsidRPr="00FE4B0F">
        <w:rPr>
          <w:rFonts w:ascii="华文中宋" w:eastAsia="华文中宋" w:hAnsi="华文中宋"/>
          <w:color w:val="000000" w:themeColor="text1"/>
          <w:sz w:val="24"/>
          <w:szCs w:val="28"/>
        </w:rPr>
        <w:t>冲1888年以来</w:t>
      </w:r>
      <w:r w:rsidR="000745EE" w:rsidRPr="000745EE">
        <w:rPr>
          <w:rFonts w:ascii="华文中宋" w:eastAsia="华文中宋" w:hAnsi="华文中宋" w:hint="eastAsia"/>
          <w:color w:val="000000" w:themeColor="text1"/>
          <w:sz w:val="24"/>
          <w:szCs w:val="28"/>
          <w:vertAlign w:val="superscript"/>
        </w:rPr>
        <w:t>⑩</w:t>
      </w:r>
      <w:r w:rsidRPr="00FE4B0F">
        <w:rPr>
          <w:rFonts w:ascii="华文中宋" w:eastAsia="华文中宋" w:hAnsi="华文中宋"/>
          <w:color w:val="000000" w:themeColor="text1"/>
          <w:sz w:val="24"/>
          <w:szCs w:val="28"/>
        </w:rPr>
        <w:t>崭新的时代。</w:t>
      </w:r>
    </w:p>
    <w:p w14:paraId="429AB2ED" w14:textId="77777777" w:rsidR="00FE4B0F" w:rsidRPr="00FE4B0F" w:rsidRDefault="00FE4B0F" w:rsidP="00FE4B0F">
      <w:pPr>
        <w:spacing w:line="360" w:lineRule="exact"/>
        <w:ind w:leftChars="67" w:left="141" w:firstLine="426"/>
        <w:jc w:val="left"/>
        <w:rPr>
          <w:rFonts w:ascii="华文中宋" w:eastAsia="华文中宋" w:hAnsi="华文中宋"/>
          <w:color w:val="000000" w:themeColor="text1"/>
          <w:sz w:val="24"/>
          <w:szCs w:val="28"/>
        </w:rPr>
      </w:pPr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烟</w:t>
      </w:r>
      <w:proofErr w:type="gramStart"/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绯</w:t>
      </w:r>
      <w:proofErr w:type="gramEnd"/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的伟人魅力鼓舞了这个时代的</w:t>
      </w:r>
      <w:proofErr w:type="gramStart"/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淦</w:t>
      </w:r>
      <w:proofErr w:type="gramEnd"/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冲人，也激励着学子们自强、向上。</w:t>
      </w:r>
    </w:p>
    <w:p w14:paraId="43CEFCFF" w14:textId="77777777" w:rsidR="00FE4B0F" w:rsidRPr="00FE4B0F" w:rsidRDefault="00FE4B0F" w:rsidP="00FE4B0F">
      <w:pPr>
        <w:spacing w:line="360" w:lineRule="exact"/>
        <w:ind w:leftChars="67" w:left="141" w:firstLine="426"/>
        <w:jc w:val="left"/>
        <w:rPr>
          <w:rFonts w:ascii="华文中宋" w:eastAsia="华文中宋" w:hAnsi="华文中宋"/>
          <w:color w:val="000000" w:themeColor="text1"/>
          <w:sz w:val="24"/>
          <w:szCs w:val="28"/>
        </w:rPr>
      </w:pPr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曾有外校人评论他是“一个数学家赢得了一个新</w:t>
      </w:r>
      <w:proofErr w:type="gramStart"/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淦</w:t>
      </w:r>
      <w:proofErr w:type="gramEnd"/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冲”。</w:t>
      </w:r>
    </w:p>
    <w:p w14:paraId="76CCA6BD" w14:textId="77777777" w:rsidR="00FE4B0F" w:rsidRPr="00FE4B0F" w:rsidRDefault="00FE4B0F" w:rsidP="00FE4B0F">
      <w:pPr>
        <w:spacing w:line="360" w:lineRule="exact"/>
        <w:ind w:leftChars="67" w:left="141" w:firstLine="426"/>
        <w:jc w:val="left"/>
        <w:rPr>
          <w:rFonts w:ascii="华文中宋" w:eastAsia="华文中宋" w:hAnsi="华文中宋"/>
          <w:color w:val="000000" w:themeColor="text1"/>
          <w:sz w:val="24"/>
          <w:szCs w:val="28"/>
        </w:rPr>
      </w:pPr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其说是“一个数学家赢得了一个新</w:t>
      </w:r>
      <w:proofErr w:type="gramStart"/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淦</w:t>
      </w:r>
      <w:proofErr w:type="gramEnd"/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冲，不如说是烟</w:t>
      </w:r>
      <w:proofErr w:type="gramStart"/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绯</w:t>
      </w:r>
      <w:proofErr w:type="gramEnd"/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所教授的数学知识影响了全淦冲。</w:t>
      </w:r>
    </w:p>
    <w:p w14:paraId="24259447" w14:textId="77777777" w:rsidR="00FE4B0F" w:rsidRPr="00FE4B0F" w:rsidRDefault="00FE4B0F" w:rsidP="00FE4B0F">
      <w:pPr>
        <w:spacing w:line="360" w:lineRule="exact"/>
        <w:ind w:leftChars="67" w:left="141" w:firstLine="426"/>
        <w:jc w:val="left"/>
        <w:rPr>
          <w:rFonts w:ascii="华文中宋" w:eastAsia="华文中宋" w:hAnsi="华文中宋"/>
          <w:color w:val="000000" w:themeColor="text1"/>
          <w:sz w:val="24"/>
          <w:szCs w:val="28"/>
        </w:rPr>
      </w:pPr>
      <w:proofErr w:type="gramStart"/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淦</w:t>
      </w:r>
      <w:proofErr w:type="gramEnd"/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冲人在艰苦内卷的岁月中，以数学知识作为他们情感的寄托，是可以起到自我激励和精神慰藉作用的。</w:t>
      </w:r>
    </w:p>
    <w:p w14:paraId="50B625C2" w14:textId="77777777" w:rsidR="00FE4B0F" w:rsidRPr="00FE4B0F" w:rsidRDefault="00FE4B0F" w:rsidP="00FE4B0F">
      <w:pPr>
        <w:spacing w:line="360" w:lineRule="exact"/>
        <w:ind w:leftChars="67" w:left="141" w:firstLine="426"/>
        <w:jc w:val="left"/>
        <w:rPr>
          <w:rFonts w:ascii="华文中宋" w:eastAsia="华文中宋" w:hAnsi="华文中宋"/>
          <w:color w:val="000000" w:themeColor="text1"/>
          <w:sz w:val="24"/>
          <w:szCs w:val="28"/>
        </w:rPr>
      </w:pPr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他有万般豪情，叱咤内卷大军，从容镇定，大气磅礴；他有千般柔情，对父母妻儿，忠孝两全，家国天下。</w:t>
      </w:r>
    </w:p>
    <w:p w14:paraId="76D365A1" w14:textId="77777777" w:rsidR="00FE4B0F" w:rsidRPr="00FE4B0F" w:rsidRDefault="00FE4B0F" w:rsidP="00FE4B0F">
      <w:pPr>
        <w:spacing w:line="360" w:lineRule="exact"/>
        <w:ind w:leftChars="67" w:left="141" w:firstLine="426"/>
        <w:jc w:val="left"/>
        <w:rPr>
          <w:rFonts w:ascii="华文中宋" w:eastAsia="华文中宋" w:hAnsi="华文中宋"/>
          <w:color w:val="000000" w:themeColor="text1"/>
          <w:sz w:val="24"/>
          <w:szCs w:val="28"/>
        </w:rPr>
      </w:pPr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有人说，烟</w:t>
      </w:r>
      <w:proofErr w:type="gramStart"/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绯</w:t>
      </w:r>
      <w:proofErr w:type="gramEnd"/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的伟大是平凡的，他是学科组组长，是班主任、领袖，也是</w:t>
      </w:r>
      <w:proofErr w:type="gramStart"/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淦</w:t>
      </w:r>
      <w:proofErr w:type="gramEnd"/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冲学子的朋友。</w:t>
      </w:r>
    </w:p>
    <w:p w14:paraId="2C8FA422" w14:textId="415BC40F" w:rsidR="000B533A" w:rsidRDefault="00FE4B0F" w:rsidP="00992CE7">
      <w:pPr>
        <w:spacing w:line="360" w:lineRule="exact"/>
        <w:ind w:leftChars="67" w:left="141" w:firstLine="426"/>
        <w:jc w:val="left"/>
        <w:rPr>
          <w:rFonts w:ascii="华文中宋" w:eastAsia="华文中宋" w:hAnsi="华文中宋"/>
          <w:color w:val="000000" w:themeColor="text1"/>
          <w:sz w:val="24"/>
          <w:szCs w:val="28"/>
        </w:rPr>
      </w:pPr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大海航行靠舵手，拾肆</w:t>
      </w:r>
      <w:proofErr w:type="gramStart"/>
      <w:r w:rsidRPr="00FE4B0F">
        <w:rPr>
          <w:rFonts w:ascii="华文中宋" w:eastAsia="华文中宋" w:hAnsi="华文中宋" w:hint="eastAsia"/>
          <w:color w:val="000000" w:themeColor="text1"/>
          <w:sz w:val="24"/>
          <w:szCs w:val="28"/>
        </w:rPr>
        <w:t>划行靠</w:t>
      </w:r>
      <w:proofErr w:type="gramEnd"/>
      <w:r w:rsidRPr="00FE4B0F">
        <w:rPr>
          <w:rFonts w:ascii="华文中宋" w:eastAsia="华文中宋" w:hAnsi="华文中宋"/>
          <w:color w:val="000000" w:themeColor="text1"/>
          <w:sz w:val="24"/>
          <w:szCs w:val="28"/>
        </w:rPr>
        <w:t>yeah free。我们永远敬佩烟</w:t>
      </w:r>
      <w:proofErr w:type="gramStart"/>
      <w:r w:rsidRPr="00FE4B0F">
        <w:rPr>
          <w:rFonts w:ascii="华文中宋" w:eastAsia="华文中宋" w:hAnsi="华文中宋"/>
          <w:color w:val="000000" w:themeColor="text1"/>
          <w:sz w:val="24"/>
          <w:szCs w:val="28"/>
        </w:rPr>
        <w:t>绯</w:t>
      </w:r>
      <w:proofErr w:type="gramEnd"/>
      <w:r w:rsidRPr="00FE4B0F">
        <w:rPr>
          <w:rFonts w:ascii="华文中宋" w:eastAsia="华文中宋" w:hAnsi="华文中宋"/>
          <w:color w:val="000000" w:themeColor="text1"/>
          <w:sz w:val="24"/>
          <w:szCs w:val="28"/>
        </w:rPr>
        <w:t>。</w:t>
      </w:r>
    </w:p>
    <w:p w14:paraId="3C2A6FDB" w14:textId="2705346A" w:rsidR="00992CE7" w:rsidRDefault="00992CE7" w:rsidP="00992CE7">
      <w:pPr>
        <w:rPr>
          <w:rFonts w:ascii="华文中宋" w:eastAsia="华文中宋" w:hAnsi="华文中宋"/>
          <w:color w:val="000000" w:themeColor="text1"/>
          <w:sz w:val="24"/>
          <w:szCs w:val="28"/>
        </w:rPr>
      </w:pPr>
    </w:p>
    <w:p w14:paraId="0DB88839" w14:textId="7B4EB1A5" w:rsidR="000745EE" w:rsidRDefault="000745EE" w:rsidP="00992CE7">
      <w:pPr>
        <w:rPr>
          <w:rFonts w:ascii="华文中宋" w:eastAsia="华文中宋" w:hAnsi="华文中宋"/>
          <w:color w:val="000000" w:themeColor="text1"/>
          <w:sz w:val="24"/>
          <w:szCs w:val="28"/>
        </w:rPr>
      </w:pPr>
    </w:p>
    <w:p w14:paraId="1501F6F6" w14:textId="77777777" w:rsidR="000745EE" w:rsidRDefault="000745EE" w:rsidP="00992CE7">
      <w:pPr>
        <w:rPr>
          <w:rFonts w:ascii="华文中宋" w:eastAsia="华文中宋" w:hAnsi="华文中宋"/>
          <w:color w:val="000000" w:themeColor="text1"/>
          <w:sz w:val="24"/>
          <w:szCs w:val="28"/>
        </w:rPr>
      </w:pPr>
    </w:p>
    <w:p w14:paraId="2EE5B64F" w14:textId="431203CB" w:rsidR="00992CE7" w:rsidRDefault="00992CE7" w:rsidP="00992CE7">
      <w:r>
        <w:rPr>
          <w:rFonts w:ascii="华文中宋" w:eastAsia="华文中宋" w:hAnsi="华文中宋" w:hint="eastAsia"/>
          <w:color w:val="000000" w:themeColor="text1"/>
          <w:sz w:val="24"/>
          <w:szCs w:val="28"/>
        </w:rPr>
        <w:t>——</w:t>
      </w:r>
      <w:proofErr w:type="gramStart"/>
      <w:r>
        <w:rPr>
          <w:rFonts w:ascii="华文中宋" w:eastAsia="华文中宋" w:hAnsi="华文中宋" w:hint="eastAsia"/>
          <w:color w:val="000000" w:themeColor="text1"/>
          <w:sz w:val="24"/>
          <w:szCs w:val="28"/>
        </w:rPr>
        <w:t>—————————</w:t>
      </w:r>
      <w:proofErr w:type="gramEnd"/>
    </w:p>
    <w:p w14:paraId="4C83E8E3" w14:textId="5D2D1ED8" w:rsidR="00992CE7" w:rsidRPr="000745EE" w:rsidRDefault="00992CE7" w:rsidP="004864DC">
      <w:pPr>
        <w:pStyle w:val="-"/>
        <w:numPr>
          <w:ilvl w:val="0"/>
          <w:numId w:val="7"/>
        </w:numPr>
      </w:pPr>
      <w:r w:rsidRPr="00F37596">
        <w:rPr>
          <w:rFonts w:ascii="华文中宋" w:eastAsia="华文中宋" w:hAnsi="华文中宋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D312698" wp14:editId="51A24EFA">
                <wp:simplePos x="0" y="0"/>
                <wp:positionH relativeFrom="column">
                  <wp:posOffset>3097530</wp:posOffset>
                </wp:positionH>
                <wp:positionV relativeFrom="paragraph">
                  <wp:posOffset>19050</wp:posOffset>
                </wp:positionV>
                <wp:extent cx="2360930" cy="1172845"/>
                <wp:effectExtent l="0" t="0" r="0" b="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72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CE39F" w14:textId="4C297181" w:rsidR="00992CE7" w:rsidRPr="00F37596" w:rsidRDefault="000745EE" w:rsidP="000745EE">
                            <w:pPr>
                              <w:rPr>
                                <w:rFonts w:ascii="宋体" w:eastAsia="宋体" w:hAnsi="宋体"/>
                                <w:color w:val="000000" w:themeColor="text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20"/>
                                <w:szCs w:val="21"/>
                              </w:rPr>
                              <w:t>⑨</w:t>
                            </w:r>
                            <w:r w:rsidR="00992CE7">
                              <w:rPr>
                                <w:rFonts w:ascii="宋体" w:eastAsia="宋体" w:hAnsi="宋体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745EE">
                              <w:rPr>
                                <w:rFonts w:ascii="宋体" w:eastAsia="宋体" w:hAnsi="宋体"/>
                                <w:color w:val="000000" w:themeColor="text1"/>
                                <w:sz w:val="20"/>
                                <w:szCs w:val="21"/>
                              </w:rPr>
                              <w:t>此处引自其个人演讲《素质教育与数字教育》中“黑猫白猫，抓到老鼠就是好猫。素质教育也可以搞县中模式”的科学论断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20"/>
                                <w:szCs w:val="21"/>
                              </w:rPr>
                              <w:t>。（编者注）</w:t>
                            </w:r>
                          </w:p>
                          <w:p w14:paraId="0C404A9F" w14:textId="1C7DA39F" w:rsidR="00992CE7" w:rsidRPr="00F37596" w:rsidRDefault="000745EE" w:rsidP="000745EE">
                            <w:pPr>
                              <w:rPr>
                                <w:rFonts w:ascii="宋体" w:eastAsia="宋体" w:hAnsi="宋体"/>
                                <w:color w:val="000000" w:themeColor="text1"/>
                                <w:sz w:val="20"/>
                                <w:szCs w:val="21"/>
                              </w:rPr>
                            </w:pPr>
                            <w:bookmarkStart w:id="1" w:name="_Hlk93265873"/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20"/>
                                <w:szCs w:val="21"/>
                              </w:rPr>
                              <w:t>⑩</w:t>
                            </w:r>
                            <w:bookmarkEnd w:id="1"/>
                            <w:r w:rsidR="00992CE7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20"/>
                                <w:szCs w:val="21"/>
                              </w:rPr>
                              <w:t>淦</w:t>
                            </w:r>
                            <w:proofErr w:type="gramEnd"/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20"/>
                                <w:szCs w:val="21"/>
                              </w:rPr>
                              <w:t>冲建校于1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  <w:sz w:val="20"/>
                                <w:szCs w:val="21"/>
                              </w:rPr>
                              <w:t>888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20"/>
                                <w:szCs w:val="21"/>
                              </w:rPr>
                              <w:t>年。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12698" id="_x0000_s1027" type="#_x0000_t202" style="position:absolute;left:0;text-align:left;margin-left:243.9pt;margin-top:1.5pt;width:185.9pt;height:92.3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" filled="f" stroked="f">
                <v:textbox>
                  <w:txbxContent>
                    <w:p w14:paraId="79DCE39F" w14:textId="4C297181" w:rsidR="00992CE7" w:rsidRPr="00F37596" w:rsidRDefault="000745EE" w:rsidP="000745EE">
                      <w:pPr>
                        <w:rPr>
                          <w:rFonts w:ascii="宋体" w:eastAsia="宋体" w:hAnsi="宋体"/>
                          <w:color w:val="000000" w:themeColor="text1"/>
                          <w:sz w:val="20"/>
                          <w:szCs w:val="21"/>
                        </w:rPr>
                      </w:pPr>
                      <w:r>
                        <w:rPr>
                          <w:rFonts w:ascii="宋体" w:eastAsia="宋体" w:hAnsi="宋体" w:hint="eastAsia"/>
                          <w:color w:val="000000" w:themeColor="text1"/>
                          <w:sz w:val="20"/>
                          <w:szCs w:val="21"/>
                        </w:rPr>
                        <w:t>⑨</w:t>
                      </w:r>
                      <w:r w:rsidR="00992CE7">
                        <w:rPr>
                          <w:rFonts w:ascii="宋体" w:eastAsia="宋体" w:hAnsi="宋体"/>
                          <w:color w:val="000000" w:themeColor="text1"/>
                          <w:sz w:val="20"/>
                          <w:szCs w:val="21"/>
                        </w:rPr>
                        <w:t xml:space="preserve"> </w:t>
                      </w:r>
                      <w:r w:rsidRPr="000745EE">
                        <w:rPr>
                          <w:rFonts w:ascii="宋体" w:eastAsia="宋体" w:hAnsi="宋体"/>
                          <w:color w:val="000000" w:themeColor="text1"/>
                          <w:sz w:val="20"/>
                          <w:szCs w:val="21"/>
                        </w:rPr>
                        <w:t>此处引自其个人演讲《素质教育与数字教育》中“黑猫白猫，抓到老鼠就是好猫。素质教育也可以搞县中模式”的科学论断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  <w:sz w:val="20"/>
                          <w:szCs w:val="21"/>
                        </w:rPr>
                        <w:t>。（编者注）</w:t>
                      </w:r>
                    </w:p>
                    <w:p w14:paraId="0C404A9F" w14:textId="1C7DA39F" w:rsidR="00992CE7" w:rsidRPr="00F37596" w:rsidRDefault="000745EE" w:rsidP="000745EE">
                      <w:pPr>
                        <w:rPr>
                          <w:rFonts w:ascii="宋体" w:eastAsia="宋体" w:hAnsi="宋体"/>
                          <w:color w:val="000000" w:themeColor="text1"/>
                          <w:sz w:val="20"/>
                          <w:szCs w:val="21"/>
                        </w:rPr>
                      </w:pPr>
                      <w:bookmarkStart w:id="3" w:name="_Hlk93265873"/>
                      <w:r>
                        <w:rPr>
                          <w:rFonts w:ascii="宋体" w:eastAsia="宋体" w:hAnsi="宋体" w:hint="eastAsia"/>
                          <w:color w:val="000000" w:themeColor="text1"/>
                          <w:sz w:val="20"/>
                          <w:szCs w:val="21"/>
                        </w:rPr>
                        <w:t>⑩</w:t>
                      </w:r>
                      <w:bookmarkEnd w:id="3"/>
                      <w:r w:rsidR="00992CE7">
                        <w:rPr>
                          <w:rFonts w:ascii="宋体" w:eastAsia="宋体" w:hAnsi="宋体" w:hint="eastAsia"/>
                          <w:color w:val="000000" w:themeColor="text1"/>
                          <w:sz w:val="20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宋体" w:eastAsia="宋体" w:hAnsi="宋体" w:hint="eastAsia"/>
                          <w:color w:val="000000" w:themeColor="text1"/>
                          <w:sz w:val="20"/>
                          <w:szCs w:val="21"/>
                        </w:rPr>
                        <w:t>淦</w:t>
                      </w:r>
                      <w:proofErr w:type="gramEnd"/>
                      <w:r>
                        <w:rPr>
                          <w:rFonts w:ascii="宋体" w:eastAsia="宋体" w:hAnsi="宋体" w:hint="eastAsia"/>
                          <w:color w:val="000000" w:themeColor="text1"/>
                          <w:sz w:val="20"/>
                          <w:szCs w:val="21"/>
                        </w:rPr>
                        <w:t>冲建校于1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  <w:sz w:val="20"/>
                          <w:szCs w:val="21"/>
                        </w:rPr>
                        <w:t>888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  <w:sz w:val="20"/>
                          <w:szCs w:val="21"/>
                        </w:rPr>
                        <w:t>年。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45EE">
        <w:rPr>
          <w:rFonts w:hint="eastAsia"/>
        </w:rPr>
        <w:t>即南京师范大学。</w:t>
      </w:r>
    </w:p>
    <w:p w14:paraId="34B8EBA0" w14:textId="7D0EB09F" w:rsidR="000745EE" w:rsidRDefault="00992CE7" w:rsidP="000745EE">
      <w:pPr>
        <w:pStyle w:val="a7"/>
        <w:numPr>
          <w:ilvl w:val="0"/>
          <w:numId w:val="3"/>
        </w:numPr>
        <w:spacing w:line="360" w:lineRule="exact"/>
        <w:ind w:firstLineChars="0"/>
        <w:jc w:val="left"/>
        <w:rPr>
          <w:rFonts w:ascii="宋体" w:eastAsia="宋体" w:hAnsi="宋体"/>
          <w:color w:val="000000" w:themeColor="text1"/>
          <w:sz w:val="20"/>
          <w:szCs w:val="21"/>
        </w:rPr>
      </w:pPr>
      <w:r w:rsidRPr="00992CE7">
        <w:rPr>
          <w:rFonts w:ascii="宋体" w:eastAsia="宋体" w:hAnsi="宋体"/>
          <w:color w:val="000000" w:themeColor="text1"/>
          <w:sz w:val="20"/>
          <w:szCs w:val="21"/>
        </w:rPr>
        <w:t>出自</w:t>
      </w:r>
      <w:r w:rsidR="000745EE">
        <w:rPr>
          <w:rFonts w:ascii="宋体" w:eastAsia="宋体" w:hAnsi="宋体" w:hint="eastAsia"/>
          <w:color w:val="000000" w:themeColor="text1"/>
          <w:sz w:val="20"/>
          <w:szCs w:val="21"/>
        </w:rPr>
        <w:t xml:space="preserve"> 田子</w:t>
      </w:r>
      <w:r w:rsidRPr="00992CE7">
        <w:rPr>
          <w:rFonts w:ascii="宋体" w:eastAsia="宋体" w:hAnsi="宋体"/>
          <w:color w:val="000000" w:themeColor="text1"/>
          <w:sz w:val="20"/>
          <w:szCs w:val="21"/>
        </w:rPr>
        <w:t>《</w:t>
      </w:r>
      <w:r w:rsidR="000745EE">
        <w:rPr>
          <w:rFonts w:ascii="宋体" w:eastAsia="宋体" w:hAnsi="宋体" w:hint="eastAsia"/>
          <w:color w:val="000000" w:themeColor="text1"/>
          <w:sz w:val="20"/>
          <w:szCs w:val="21"/>
        </w:rPr>
        <w:t>三哼经</w:t>
      </w:r>
      <w:r w:rsidRPr="00992CE7">
        <w:rPr>
          <w:rFonts w:ascii="宋体" w:eastAsia="宋体" w:hAnsi="宋体"/>
          <w:color w:val="000000" w:themeColor="text1"/>
          <w:sz w:val="20"/>
          <w:szCs w:val="21"/>
        </w:rPr>
        <w:t>》第</w:t>
      </w:r>
      <w:r w:rsidR="000745EE">
        <w:rPr>
          <w:rFonts w:ascii="宋体" w:eastAsia="宋体" w:hAnsi="宋体" w:hint="eastAsia"/>
          <w:color w:val="000000" w:themeColor="text1"/>
          <w:sz w:val="20"/>
          <w:szCs w:val="21"/>
        </w:rPr>
        <w:t>一百一十四</w:t>
      </w:r>
      <w:r w:rsidRPr="00992CE7">
        <w:rPr>
          <w:rFonts w:ascii="宋体" w:eastAsia="宋体" w:hAnsi="宋体"/>
          <w:color w:val="000000" w:themeColor="text1"/>
          <w:sz w:val="20"/>
          <w:szCs w:val="21"/>
        </w:rPr>
        <w:t>卷</w:t>
      </w:r>
      <w:r w:rsidR="000745EE">
        <w:rPr>
          <w:rFonts w:ascii="宋体" w:eastAsia="宋体" w:hAnsi="宋体" w:hint="eastAsia"/>
          <w:color w:val="000000" w:themeColor="text1"/>
          <w:sz w:val="20"/>
          <w:szCs w:val="21"/>
        </w:rPr>
        <w:t xml:space="preserve"> </w:t>
      </w:r>
      <w:r w:rsidRPr="00992CE7">
        <w:rPr>
          <w:rFonts w:ascii="宋体" w:eastAsia="宋体" w:hAnsi="宋体"/>
          <w:color w:val="000000" w:themeColor="text1"/>
          <w:sz w:val="20"/>
          <w:szCs w:val="21"/>
        </w:rPr>
        <w:t>本句表达</w:t>
      </w:r>
      <w:r w:rsidR="005C3681" w:rsidRPr="00A13BD6">
        <w:rPr>
          <w:rFonts w:ascii="宋体" w:eastAsia="宋体" w:hAnsi="宋体" w:hint="eastAsia"/>
          <w:color w:val="000000" w:themeColor="text1"/>
          <w:sz w:val="20"/>
          <w:szCs w:val="21"/>
        </w:rPr>
        <w:t>田</w:t>
      </w:r>
      <w:r w:rsidR="000745EE">
        <w:rPr>
          <w:rFonts w:ascii="宋体" w:eastAsia="宋体" w:hAnsi="宋体" w:hint="eastAsia"/>
          <w:color w:val="000000" w:themeColor="text1"/>
          <w:sz w:val="20"/>
          <w:szCs w:val="21"/>
        </w:rPr>
        <w:t>子对时光流逝的感慨。 原文为“逸一时，误一世，逸久</w:t>
      </w:r>
      <w:proofErr w:type="gramStart"/>
      <w:r w:rsidR="000745EE">
        <w:rPr>
          <w:rFonts w:ascii="宋体" w:eastAsia="宋体" w:hAnsi="宋体" w:hint="eastAsia"/>
          <w:color w:val="000000" w:themeColor="text1"/>
          <w:sz w:val="20"/>
          <w:szCs w:val="21"/>
        </w:rPr>
        <w:t>疑旧把</w:t>
      </w:r>
      <w:proofErr w:type="gramEnd"/>
      <w:r w:rsidR="000745EE">
        <w:rPr>
          <w:rFonts w:ascii="宋体" w:eastAsia="宋体" w:hAnsi="宋体" w:hint="eastAsia"/>
          <w:color w:val="000000" w:themeColor="text1"/>
          <w:sz w:val="20"/>
          <w:szCs w:val="21"/>
        </w:rPr>
        <w:t>衣领。”</w:t>
      </w:r>
    </w:p>
    <w:p w14:paraId="7B3F0710" w14:textId="2CB93175" w:rsidR="00D567B4" w:rsidRPr="004864DC" w:rsidRDefault="000745EE" w:rsidP="004864DC">
      <w:pPr>
        <w:pStyle w:val="a7"/>
        <w:spacing w:line="360" w:lineRule="exact"/>
        <w:ind w:left="361" w:firstLineChars="0" w:firstLine="0"/>
        <w:jc w:val="left"/>
        <w:rPr>
          <w:rFonts w:ascii="宋体" w:eastAsia="宋体" w:hAnsi="宋体"/>
          <w:color w:val="000000" w:themeColor="text1"/>
          <w:sz w:val="20"/>
          <w:szCs w:val="21"/>
        </w:rPr>
      </w:pPr>
      <w:r>
        <w:rPr>
          <w:rFonts w:ascii="宋体" w:eastAsia="宋体" w:hAnsi="宋体" w:hint="eastAsia"/>
          <w:color w:val="000000" w:themeColor="text1"/>
          <w:sz w:val="20"/>
          <w:szCs w:val="21"/>
        </w:rPr>
        <w:t>一说做“义已失，吾亦逝。”</w:t>
      </w:r>
      <w:r w:rsidR="00992CE7">
        <w:rPr>
          <w:rFonts w:ascii="宋体" w:eastAsia="宋体" w:hAnsi="宋体"/>
          <w:color w:val="000000" w:themeColor="text1"/>
          <w:sz w:val="20"/>
          <w:szCs w:val="21"/>
        </w:rPr>
        <w:br w:type="page"/>
      </w:r>
    </w:p>
    <w:p w14:paraId="79E565DD" w14:textId="4E564266" w:rsidR="00E000EE" w:rsidRPr="00B776F2" w:rsidRDefault="00E000EE" w:rsidP="00E000EE">
      <w:pPr>
        <w:spacing w:line="360" w:lineRule="exact"/>
        <w:jc w:val="left"/>
        <w:rPr>
          <w:rFonts w:ascii="华文楷体" w:eastAsia="华文楷体" w:hAnsi="华文楷体"/>
          <w:color w:val="000000" w:themeColor="text1"/>
          <w:sz w:val="22"/>
        </w:rPr>
      </w:pPr>
      <w:proofErr w:type="gramStart"/>
      <w:r w:rsidRPr="00B776F2">
        <w:rPr>
          <w:rFonts w:ascii="华文楷体" w:eastAsia="华文楷体" w:hAnsi="华文楷体" w:hint="eastAsia"/>
          <w:color w:val="000000" w:themeColor="text1"/>
          <w:sz w:val="22"/>
        </w:rPr>
        <w:lastRenderedPageBreak/>
        <w:t>一</w:t>
      </w:r>
      <w:proofErr w:type="gramEnd"/>
      <w:r w:rsidRPr="00B776F2">
        <w:rPr>
          <w:rFonts w:ascii="华文楷体" w:eastAsia="华文楷体" w:hAnsi="华文楷体" w:hint="eastAsia"/>
          <w:noProof/>
          <w:color w:val="000000" w:themeColor="text1"/>
          <w:sz w:val="22"/>
        </w:rPr>
        <w:drawing>
          <wp:anchor distT="0" distB="0" distL="114300" distR="114300" simplePos="0" relativeHeight="251660288" behindDoc="0" locked="0" layoutInCell="1" allowOverlap="1" wp14:anchorId="1273224B" wp14:editId="0D229BD4">
            <wp:simplePos x="0" y="0"/>
            <wp:positionH relativeFrom="column">
              <wp:posOffset>6350</wp:posOffset>
            </wp:positionH>
            <wp:positionV relativeFrom="paragraph">
              <wp:posOffset>-406400</wp:posOffset>
            </wp:positionV>
            <wp:extent cx="1079500" cy="354965"/>
            <wp:effectExtent l="0" t="0" r="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76F2">
        <w:rPr>
          <w:rFonts w:ascii="华文楷体" w:eastAsia="华文楷体" w:hAnsi="华文楷体" w:hint="eastAsia"/>
          <w:color w:val="000000" w:themeColor="text1"/>
          <w:sz w:val="22"/>
        </w:rPr>
        <w:t xml:space="preserve"> </w:t>
      </w:r>
      <w:r w:rsidRPr="00B776F2">
        <w:rPr>
          <w:rFonts w:ascii="华文楷体" w:eastAsia="华文楷体" w:hAnsi="华文楷体"/>
          <w:color w:val="000000" w:themeColor="text1"/>
          <w:sz w:val="22"/>
        </w:rPr>
        <w:t xml:space="preserve"> </w:t>
      </w:r>
      <w:r w:rsidR="008E322B">
        <w:rPr>
          <w:rFonts w:ascii="华文楷体" w:eastAsia="华文楷体" w:hAnsi="华文楷体" w:hint="eastAsia"/>
          <w:color w:val="000000" w:themeColor="text1"/>
          <w:sz w:val="22"/>
        </w:rPr>
        <w:t>划水自古以来就是中华民族的优秀传统，熟读课文，思考划水的魅力在哪里，与同学们交流。</w:t>
      </w:r>
    </w:p>
    <w:p w14:paraId="6339F1AC" w14:textId="688E8482" w:rsidR="00E000EE" w:rsidRPr="00B776F2" w:rsidRDefault="00E000EE" w:rsidP="00E000EE">
      <w:pPr>
        <w:spacing w:line="360" w:lineRule="exact"/>
        <w:jc w:val="left"/>
        <w:rPr>
          <w:rFonts w:ascii="华文楷体" w:eastAsia="华文楷体" w:hAnsi="华文楷体"/>
          <w:color w:val="000000" w:themeColor="text1"/>
          <w:sz w:val="22"/>
        </w:rPr>
      </w:pPr>
      <w:r w:rsidRPr="00B776F2">
        <w:rPr>
          <w:rFonts w:ascii="华文楷体" w:eastAsia="华文楷体" w:hAnsi="华文楷体" w:hint="eastAsia"/>
          <w:color w:val="000000" w:themeColor="text1"/>
          <w:sz w:val="22"/>
        </w:rPr>
        <w:t xml:space="preserve">二 </w:t>
      </w:r>
      <w:r w:rsidRPr="00B776F2">
        <w:rPr>
          <w:rFonts w:ascii="华文楷体" w:eastAsia="华文楷体" w:hAnsi="华文楷体"/>
          <w:color w:val="000000" w:themeColor="text1"/>
          <w:sz w:val="22"/>
        </w:rPr>
        <w:t xml:space="preserve"> </w:t>
      </w:r>
      <w:r w:rsidR="008E322B">
        <w:rPr>
          <w:rFonts w:ascii="华文楷体" w:eastAsia="华文楷体" w:hAnsi="华文楷体" w:hint="eastAsia"/>
          <w:color w:val="000000" w:themeColor="text1"/>
          <w:sz w:val="22"/>
        </w:rPr>
        <w:t>划水多是一件美事啊。在网络上或在身边找找划水的例子，与同学们分享。</w:t>
      </w:r>
    </w:p>
    <w:p w14:paraId="1F81FE51" w14:textId="27205823" w:rsidR="001E1B9C" w:rsidRDefault="00E000EE" w:rsidP="00E000EE">
      <w:pPr>
        <w:spacing w:line="360" w:lineRule="exact"/>
        <w:jc w:val="left"/>
        <w:rPr>
          <w:rFonts w:ascii="华文楷体" w:eastAsia="华文楷体" w:hAnsi="华文楷体"/>
          <w:color w:val="000000" w:themeColor="text1"/>
          <w:sz w:val="22"/>
        </w:rPr>
      </w:pPr>
      <w:r w:rsidRPr="00B776F2">
        <w:rPr>
          <w:rFonts w:ascii="华文楷体" w:eastAsia="华文楷体" w:hAnsi="华文楷体" w:hint="eastAsia"/>
          <w:color w:val="000000" w:themeColor="text1"/>
          <w:sz w:val="22"/>
        </w:rPr>
        <w:t xml:space="preserve">三 </w:t>
      </w:r>
      <w:r w:rsidRPr="00B776F2">
        <w:rPr>
          <w:rFonts w:ascii="华文楷体" w:eastAsia="华文楷体" w:hAnsi="华文楷体"/>
          <w:color w:val="000000" w:themeColor="text1"/>
          <w:sz w:val="22"/>
        </w:rPr>
        <w:t xml:space="preserve"> </w:t>
      </w:r>
      <w:r w:rsidR="008E322B">
        <w:rPr>
          <w:rFonts w:ascii="华文楷体" w:eastAsia="华文楷体" w:hAnsi="华文楷体" w:hint="eastAsia"/>
          <w:color w:val="000000" w:themeColor="text1"/>
          <w:sz w:val="22"/>
        </w:rPr>
        <w:t>尝试在班上表演如何划水，看看谁演得最好。</w:t>
      </w:r>
    </w:p>
    <w:p w14:paraId="53BB38E1" w14:textId="7A6254F9" w:rsidR="001E1B9C" w:rsidRDefault="001E1B9C" w:rsidP="00E000EE">
      <w:pPr>
        <w:spacing w:line="360" w:lineRule="exact"/>
        <w:jc w:val="left"/>
        <w:rPr>
          <w:rFonts w:ascii="华文楷体" w:eastAsia="华文楷体" w:hAnsi="华文楷体"/>
          <w:color w:val="000000" w:themeColor="text1"/>
          <w:sz w:val="22"/>
        </w:rPr>
      </w:pPr>
    </w:p>
    <w:p w14:paraId="264BDD83" w14:textId="06A28518" w:rsidR="001E1B9C" w:rsidRDefault="001E1B9C" w:rsidP="00E000EE">
      <w:pPr>
        <w:spacing w:line="360" w:lineRule="exact"/>
        <w:jc w:val="left"/>
        <w:rPr>
          <w:rFonts w:ascii="华文楷体" w:eastAsia="华文楷体" w:hAnsi="华文楷体"/>
          <w:color w:val="000000" w:themeColor="text1"/>
          <w:sz w:val="22"/>
        </w:rPr>
      </w:pPr>
      <w:r>
        <w:rPr>
          <w:rFonts w:ascii="华文楷体" w:eastAsia="华文楷体" w:hAnsi="华文楷体" w:hint="eastAsia"/>
          <w:noProof/>
          <w:color w:val="000000" w:themeColor="text1"/>
          <w:sz w:val="22"/>
        </w:rPr>
        <w:drawing>
          <wp:anchor distT="0" distB="0" distL="114300" distR="114300" simplePos="0" relativeHeight="251661312" behindDoc="0" locked="0" layoutInCell="1" allowOverlap="1" wp14:anchorId="280F9369" wp14:editId="23D898C7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1079500" cy="354965"/>
            <wp:effectExtent l="0" t="0" r="0" b="698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34D04" w14:textId="5287EDBB" w:rsidR="00B776F2" w:rsidRPr="00B776F2" w:rsidRDefault="00B776F2" w:rsidP="00E000EE">
      <w:pPr>
        <w:spacing w:line="360" w:lineRule="exact"/>
        <w:jc w:val="left"/>
        <w:rPr>
          <w:rFonts w:ascii="华文楷体" w:eastAsia="华文楷体" w:hAnsi="华文楷体"/>
          <w:color w:val="000000" w:themeColor="text1"/>
          <w:sz w:val="22"/>
        </w:rPr>
      </w:pPr>
      <w:r>
        <w:rPr>
          <w:rFonts w:ascii="华文楷体" w:eastAsia="华文楷体" w:hAnsi="华文楷体" w:hint="eastAsia"/>
          <w:color w:val="000000" w:themeColor="text1"/>
          <w:sz w:val="22"/>
        </w:rPr>
        <w:t xml:space="preserve">四 </w:t>
      </w:r>
      <w:r>
        <w:rPr>
          <w:rFonts w:ascii="华文楷体" w:eastAsia="华文楷体" w:hAnsi="华文楷体"/>
          <w:color w:val="000000" w:themeColor="text1"/>
          <w:sz w:val="22"/>
        </w:rPr>
        <w:t xml:space="preserve"> </w:t>
      </w:r>
      <w:r w:rsidR="004864DC">
        <w:rPr>
          <w:rFonts w:ascii="华文楷体" w:eastAsia="华文楷体" w:hAnsi="华文楷体" w:hint="eastAsia"/>
          <w:color w:val="000000" w:themeColor="text1"/>
          <w:sz w:val="22"/>
        </w:rPr>
        <w:t>尝试仿照本文，自己撰写一篇人物简讯。</w:t>
      </w:r>
    </w:p>
    <w:p w14:paraId="7B2ECC7A" w14:textId="6DE22229" w:rsidR="00B776F2" w:rsidRDefault="00B776F2" w:rsidP="00E000EE">
      <w:pPr>
        <w:spacing w:line="360" w:lineRule="exact"/>
        <w:jc w:val="left"/>
        <w:rPr>
          <w:rFonts w:ascii="华文楷体" w:eastAsia="华文楷体" w:hAnsi="华文楷体"/>
          <w:color w:val="000000" w:themeColor="text1"/>
          <w:sz w:val="22"/>
        </w:rPr>
      </w:pPr>
      <w:r w:rsidRPr="00B776F2">
        <w:rPr>
          <w:rFonts w:ascii="华文楷体" w:eastAsia="华文楷体" w:hAnsi="华文楷体" w:hint="eastAsia"/>
          <w:color w:val="000000" w:themeColor="text1"/>
          <w:sz w:val="22"/>
        </w:rPr>
        <w:t xml:space="preserve">五 </w:t>
      </w:r>
      <w:r w:rsidRPr="00B776F2">
        <w:rPr>
          <w:rFonts w:ascii="华文楷体" w:eastAsia="华文楷体" w:hAnsi="华文楷体"/>
          <w:color w:val="000000" w:themeColor="text1"/>
          <w:sz w:val="22"/>
        </w:rPr>
        <w:t xml:space="preserve"> </w:t>
      </w:r>
      <w:r w:rsidR="004864DC">
        <w:rPr>
          <w:rFonts w:ascii="华文楷体" w:eastAsia="华文楷体" w:hAnsi="华文楷体" w:hint="eastAsia"/>
          <w:color w:val="000000" w:themeColor="text1"/>
          <w:sz w:val="22"/>
        </w:rPr>
        <w:t>背诵本文。</w:t>
      </w:r>
    </w:p>
    <w:p w14:paraId="0EF16388" w14:textId="77777777" w:rsidR="001E1B9C" w:rsidRDefault="001E1B9C" w:rsidP="00E000EE">
      <w:pPr>
        <w:spacing w:line="360" w:lineRule="exact"/>
        <w:jc w:val="left"/>
        <w:rPr>
          <w:rFonts w:ascii="华文楷体" w:eastAsia="华文楷体" w:hAnsi="华文楷体"/>
          <w:color w:val="000000" w:themeColor="text1"/>
          <w:sz w:val="22"/>
        </w:rPr>
      </w:pPr>
    </w:p>
    <w:p w14:paraId="7B12598E" w14:textId="350E507C" w:rsidR="00B776F2" w:rsidRDefault="001E1B9C" w:rsidP="00E000EE">
      <w:pPr>
        <w:spacing w:line="360" w:lineRule="exact"/>
        <w:jc w:val="left"/>
        <w:rPr>
          <w:rFonts w:ascii="华文楷体" w:eastAsia="华文楷体" w:hAnsi="华文楷体"/>
          <w:color w:val="000000" w:themeColor="text1"/>
          <w:sz w:val="22"/>
        </w:rPr>
      </w:pPr>
      <w:r>
        <w:rPr>
          <w:rFonts w:ascii="华文楷体" w:eastAsia="华文楷体" w:hAnsi="华文楷体" w:hint="eastAsia"/>
          <w:noProof/>
          <w:color w:val="000000" w:themeColor="text1"/>
          <w:sz w:val="22"/>
        </w:rPr>
        <w:drawing>
          <wp:anchor distT="0" distB="0" distL="114300" distR="114300" simplePos="0" relativeHeight="251662336" behindDoc="0" locked="0" layoutInCell="1" allowOverlap="1" wp14:anchorId="36C6C6C9" wp14:editId="01327DEA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1079500" cy="354965"/>
            <wp:effectExtent l="0" t="0" r="0" b="698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54700B" w14:textId="604B39B6" w:rsidR="00B776F2" w:rsidRDefault="00B776F2" w:rsidP="00E000EE">
      <w:pPr>
        <w:spacing w:line="360" w:lineRule="exact"/>
        <w:jc w:val="left"/>
        <w:rPr>
          <w:rFonts w:ascii="华文楷体" w:eastAsia="华文楷体" w:hAnsi="华文楷体"/>
          <w:color w:val="000000" w:themeColor="text1"/>
          <w:sz w:val="22"/>
        </w:rPr>
      </w:pPr>
    </w:p>
    <w:tbl>
      <w:tblPr>
        <w:tblStyle w:val="a9"/>
        <w:tblW w:w="5000" w:type="pct"/>
        <w:tblBorders>
          <w:top w:val="single" w:sz="6" w:space="0" w:color="00B0F0"/>
          <w:left w:val="single" w:sz="6" w:space="0" w:color="00B0F0"/>
          <w:bottom w:val="single" w:sz="6" w:space="0" w:color="00B0F0"/>
          <w:right w:val="single" w:sz="6" w:space="0" w:color="00B0F0"/>
          <w:insideH w:val="single" w:sz="6" w:space="0" w:color="00B0F0"/>
          <w:insideV w:val="single" w:sz="6" w:space="0" w:color="00B0F0"/>
        </w:tblBorders>
        <w:tblLook w:val="0600" w:firstRow="0" w:lastRow="0" w:firstColumn="0" w:lastColumn="0" w:noHBand="1" w:noVBand="1"/>
      </w:tblPr>
      <w:tblGrid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401"/>
        <w:gridCol w:w="536"/>
        <w:gridCol w:w="536"/>
        <w:gridCol w:w="536"/>
        <w:gridCol w:w="536"/>
      </w:tblGrid>
      <w:tr w:rsidR="00B776F2" w14:paraId="0D72415D" w14:textId="77777777" w:rsidTr="00A13BD6">
        <w:trPr>
          <w:trHeight w:val="522"/>
        </w:trPr>
        <w:tc>
          <w:tcPr>
            <w:tcW w:w="295" w:type="pct"/>
            <w:vAlign w:val="center"/>
          </w:tcPr>
          <w:p w14:paraId="7F6693EC" w14:textId="6BF5B190" w:rsidR="00B776F2" w:rsidRPr="004864DC" w:rsidRDefault="004864DC" w:rsidP="00E000EE">
            <w:pPr>
              <w:spacing w:line="360" w:lineRule="exact"/>
              <w:jc w:val="left"/>
              <w:rPr>
                <w:rFonts w:ascii="华文楷体" w:eastAsia="华文楷体" w:hAnsi="华文楷体"/>
                <w:color w:val="000000" w:themeColor="text1"/>
                <w:sz w:val="32"/>
                <w:szCs w:val="32"/>
              </w:rPr>
            </w:pPr>
            <w:r w:rsidRPr="004864DC">
              <w:rPr>
                <w:rFonts w:ascii="华文楷体" w:eastAsia="华文楷体" w:hAnsi="华文楷体" w:hint="eastAsia"/>
                <w:color w:val="000000" w:themeColor="text1"/>
                <w:sz w:val="32"/>
                <w:szCs w:val="32"/>
              </w:rPr>
              <w:t>划</w:t>
            </w:r>
          </w:p>
        </w:tc>
        <w:tc>
          <w:tcPr>
            <w:tcW w:w="294" w:type="pct"/>
            <w:vAlign w:val="center"/>
          </w:tcPr>
          <w:p w14:paraId="1D45B97A" w14:textId="4BA9E0EA" w:rsidR="00B776F2" w:rsidRPr="004864DC" w:rsidRDefault="004864DC" w:rsidP="00E000EE">
            <w:pPr>
              <w:spacing w:line="360" w:lineRule="exact"/>
              <w:jc w:val="left"/>
              <w:rPr>
                <w:rFonts w:ascii="华文楷体" w:eastAsia="华文楷体" w:hAnsi="华文楷体"/>
                <w:color w:val="000000" w:themeColor="text1"/>
                <w:sz w:val="32"/>
                <w:szCs w:val="32"/>
              </w:rPr>
            </w:pPr>
            <w:r w:rsidRPr="004864DC">
              <w:rPr>
                <w:rFonts w:ascii="华文楷体" w:eastAsia="华文楷体" w:hAnsi="华文楷体" w:hint="eastAsia"/>
                <w:color w:val="000000" w:themeColor="text1"/>
                <w:sz w:val="32"/>
                <w:szCs w:val="32"/>
              </w:rPr>
              <w:t>水</w:t>
            </w:r>
          </w:p>
        </w:tc>
        <w:tc>
          <w:tcPr>
            <w:tcW w:w="294" w:type="pct"/>
            <w:vAlign w:val="center"/>
          </w:tcPr>
          <w:p w14:paraId="16E930CD" w14:textId="77777777" w:rsidR="00B776F2" w:rsidRPr="004864DC" w:rsidRDefault="00B776F2" w:rsidP="00E000EE">
            <w:pPr>
              <w:spacing w:line="360" w:lineRule="exact"/>
              <w:jc w:val="left"/>
              <w:rPr>
                <w:rFonts w:ascii="华文楷体" w:eastAsia="华文楷体" w:hAnsi="华文楷体"/>
                <w:color w:val="000000" w:themeColor="text1"/>
                <w:sz w:val="32"/>
                <w:szCs w:val="32"/>
              </w:rPr>
            </w:pPr>
          </w:p>
        </w:tc>
        <w:tc>
          <w:tcPr>
            <w:tcW w:w="294" w:type="pct"/>
            <w:vAlign w:val="center"/>
          </w:tcPr>
          <w:p w14:paraId="0B01D3C9" w14:textId="48A3D249" w:rsidR="00B776F2" w:rsidRPr="004864DC" w:rsidRDefault="004864DC" w:rsidP="00E000EE">
            <w:pPr>
              <w:spacing w:line="360" w:lineRule="exact"/>
              <w:jc w:val="left"/>
              <w:rPr>
                <w:rFonts w:ascii="华文楷体" w:eastAsia="华文楷体" w:hAnsi="华文楷体"/>
                <w:color w:val="000000" w:themeColor="text1"/>
                <w:sz w:val="32"/>
                <w:szCs w:val="32"/>
              </w:rPr>
            </w:pPr>
            <w:r w:rsidRPr="004864DC">
              <w:rPr>
                <w:rFonts w:ascii="华文楷体" w:eastAsia="华文楷体" w:hAnsi="华文楷体" w:hint="eastAsia"/>
                <w:color w:val="000000" w:themeColor="text1"/>
                <w:sz w:val="32"/>
                <w:szCs w:val="32"/>
              </w:rPr>
              <w:t>烟</w:t>
            </w:r>
          </w:p>
        </w:tc>
        <w:tc>
          <w:tcPr>
            <w:tcW w:w="294" w:type="pct"/>
            <w:vAlign w:val="center"/>
          </w:tcPr>
          <w:p w14:paraId="6026790B" w14:textId="4FC70A2B" w:rsidR="00B776F2" w:rsidRPr="004864DC" w:rsidRDefault="004864DC" w:rsidP="00E000EE">
            <w:pPr>
              <w:spacing w:line="360" w:lineRule="exact"/>
              <w:jc w:val="left"/>
              <w:rPr>
                <w:rFonts w:ascii="华文楷体" w:eastAsia="华文楷体" w:hAnsi="华文楷体"/>
                <w:color w:val="000000" w:themeColor="text1"/>
                <w:sz w:val="32"/>
                <w:szCs w:val="32"/>
              </w:rPr>
            </w:pPr>
            <w:proofErr w:type="gramStart"/>
            <w:r w:rsidRPr="004864DC">
              <w:rPr>
                <w:rFonts w:ascii="华文楷体" w:eastAsia="华文楷体" w:hAnsi="华文楷体" w:hint="eastAsia"/>
                <w:color w:val="000000" w:themeColor="text1"/>
                <w:sz w:val="32"/>
                <w:szCs w:val="32"/>
              </w:rPr>
              <w:t>绯</w:t>
            </w:r>
            <w:proofErr w:type="gramEnd"/>
          </w:p>
        </w:tc>
        <w:tc>
          <w:tcPr>
            <w:tcW w:w="294" w:type="pct"/>
            <w:vAlign w:val="center"/>
          </w:tcPr>
          <w:p w14:paraId="3EFE8F96" w14:textId="77777777" w:rsidR="00B776F2" w:rsidRPr="004864DC" w:rsidRDefault="00B776F2" w:rsidP="00E000EE">
            <w:pPr>
              <w:spacing w:line="360" w:lineRule="exact"/>
              <w:jc w:val="left"/>
              <w:rPr>
                <w:rFonts w:ascii="华文楷体" w:eastAsia="华文楷体" w:hAnsi="华文楷体"/>
                <w:color w:val="000000" w:themeColor="text1"/>
                <w:sz w:val="32"/>
                <w:szCs w:val="32"/>
              </w:rPr>
            </w:pPr>
          </w:p>
        </w:tc>
        <w:tc>
          <w:tcPr>
            <w:tcW w:w="294" w:type="pct"/>
            <w:vAlign w:val="center"/>
          </w:tcPr>
          <w:p w14:paraId="46D7393F" w14:textId="1015E608" w:rsidR="00B776F2" w:rsidRPr="004864DC" w:rsidRDefault="004864DC" w:rsidP="00E000EE">
            <w:pPr>
              <w:spacing w:line="360" w:lineRule="exact"/>
              <w:jc w:val="left"/>
              <w:rPr>
                <w:rFonts w:ascii="华文楷体" w:eastAsia="华文楷体" w:hAnsi="华文楷体"/>
                <w:color w:val="000000" w:themeColor="text1"/>
                <w:sz w:val="32"/>
                <w:szCs w:val="32"/>
              </w:rPr>
            </w:pPr>
            <w:r w:rsidRPr="004864DC">
              <w:rPr>
                <w:rFonts w:ascii="华文楷体" w:eastAsia="华文楷体" w:hAnsi="华文楷体" w:hint="eastAsia"/>
                <w:color w:val="000000" w:themeColor="text1"/>
                <w:sz w:val="32"/>
                <w:szCs w:val="32"/>
              </w:rPr>
              <w:t>内</w:t>
            </w:r>
          </w:p>
        </w:tc>
        <w:tc>
          <w:tcPr>
            <w:tcW w:w="294" w:type="pct"/>
            <w:vAlign w:val="center"/>
          </w:tcPr>
          <w:p w14:paraId="49BBF1DD" w14:textId="3326811F" w:rsidR="00B776F2" w:rsidRPr="004864DC" w:rsidRDefault="004864DC" w:rsidP="00E000EE">
            <w:pPr>
              <w:spacing w:line="360" w:lineRule="exact"/>
              <w:jc w:val="left"/>
              <w:rPr>
                <w:rFonts w:ascii="华文楷体" w:eastAsia="华文楷体" w:hAnsi="华文楷体"/>
                <w:color w:val="000000" w:themeColor="text1"/>
                <w:sz w:val="32"/>
                <w:szCs w:val="32"/>
              </w:rPr>
            </w:pPr>
            <w:r w:rsidRPr="004864DC">
              <w:rPr>
                <w:rFonts w:ascii="华文楷体" w:eastAsia="华文楷体" w:hAnsi="华文楷体" w:hint="eastAsia"/>
                <w:color w:val="000000" w:themeColor="text1"/>
                <w:sz w:val="32"/>
                <w:szCs w:val="32"/>
              </w:rPr>
              <w:t>卷</w:t>
            </w:r>
          </w:p>
        </w:tc>
        <w:tc>
          <w:tcPr>
            <w:tcW w:w="294" w:type="pct"/>
            <w:vAlign w:val="center"/>
          </w:tcPr>
          <w:p w14:paraId="4A3A8C2B" w14:textId="17CADE00" w:rsidR="00B776F2" w:rsidRPr="004864DC" w:rsidRDefault="00B776F2" w:rsidP="00E000EE">
            <w:pPr>
              <w:spacing w:line="360" w:lineRule="exact"/>
              <w:jc w:val="left"/>
              <w:rPr>
                <w:rFonts w:ascii="华文楷体" w:eastAsia="华文楷体" w:hAnsi="华文楷体"/>
                <w:color w:val="000000" w:themeColor="text1"/>
                <w:sz w:val="32"/>
                <w:szCs w:val="32"/>
              </w:rPr>
            </w:pPr>
          </w:p>
        </w:tc>
        <w:tc>
          <w:tcPr>
            <w:tcW w:w="294" w:type="pct"/>
            <w:vAlign w:val="center"/>
          </w:tcPr>
          <w:p w14:paraId="43202224" w14:textId="65345FDB" w:rsidR="00B776F2" w:rsidRPr="004864DC" w:rsidRDefault="004864DC" w:rsidP="00E000EE">
            <w:pPr>
              <w:spacing w:line="360" w:lineRule="exact"/>
              <w:jc w:val="left"/>
              <w:rPr>
                <w:rFonts w:ascii="华文楷体" w:eastAsia="华文楷体" w:hAnsi="华文楷体"/>
                <w:color w:val="000000" w:themeColor="text1"/>
                <w:sz w:val="32"/>
                <w:szCs w:val="32"/>
              </w:rPr>
            </w:pPr>
            <w:r w:rsidRPr="004864DC">
              <w:rPr>
                <w:rFonts w:ascii="华文楷体" w:eastAsia="华文楷体" w:hAnsi="华文楷体" w:hint="eastAsia"/>
                <w:color w:val="000000" w:themeColor="text1"/>
                <w:sz w:val="32"/>
                <w:szCs w:val="32"/>
              </w:rPr>
              <w:t>小</w:t>
            </w:r>
          </w:p>
        </w:tc>
        <w:tc>
          <w:tcPr>
            <w:tcW w:w="294" w:type="pct"/>
            <w:vAlign w:val="center"/>
          </w:tcPr>
          <w:p w14:paraId="42CA94B9" w14:textId="3CD2F1CE" w:rsidR="00B776F2" w:rsidRPr="004864DC" w:rsidRDefault="004864DC" w:rsidP="00E000EE">
            <w:pPr>
              <w:spacing w:line="360" w:lineRule="exact"/>
              <w:jc w:val="left"/>
              <w:rPr>
                <w:rFonts w:ascii="华文楷体" w:eastAsia="华文楷体" w:hAnsi="华文楷体"/>
                <w:color w:val="000000" w:themeColor="text1"/>
                <w:sz w:val="32"/>
                <w:szCs w:val="32"/>
              </w:rPr>
            </w:pPr>
            <w:r w:rsidRPr="004864DC">
              <w:rPr>
                <w:rFonts w:ascii="华文楷体" w:eastAsia="华文楷体" w:hAnsi="华文楷体" w:hint="eastAsia"/>
                <w:color w:val="000000" w:themeColor="text1"/>
                <w:sz w:val="32"/>
                <w:szCs w:val="32"/>
              </w:rPr>
              <w:t>代</w:t>
            </w:r>
          </w:p>
        </w:tc>
        <w:tc>
          <w:tcPr>
            <w:tcW w:w="294" w:type="pct"/>
            <w:vAlign w:val="center"/>
          </w:tcPr>
          <w:p w14:paraId="70B84848" w14:textId="03933BF0" w:rsidR="00B776F2" w:rsidRPr="004864DC" w:rsidRDefault="004864DC" w:rsidP="00E000EE">
            <w:pPr>
              <w:spacing w:line="360" w:lineRule="exact"/>
              <w:jc w:val="left"/>
              <w:rPr>
                <w:rFonts w:ascii="华文楷体" w:eastAsia="华文楷体" w:hAnsi="华文楷体"/>
                <w:color w:val="000000" w:themeColor="text1"/>
                <w:sz w:val="32"/>
                <w:szCs w:val="32"/>
              </w:rPr>
            </w:pPr>
            <w:r w:rsidRPr="004864DC">
              <w:rPr>
                <w:rFonts w:ascii="华文楷体" w:eastAsia="华文楷体" w:hAnsi="华文楷体" w:hint="eastAsia"/>
                <w:color w:val="000000" w:themeColor="text1"/>
                <w:sz w:val="32"/>
                <w:szCs w:val="32"/>
              </w:rPr>
              <w:t>子</w:t>
            </w:r>
          </w:p>
        </w:tc>
        <w:tc>
          <w:tcPr>
            <w:tcW w:w="294" w:type="pct"/>
            <w:vAlign w:val="center"/>
          </w:tcPr>
          <w:p w14:paraId="68B9F282" w14:textId="77777777" w:rsidR="00B776F2" w:rsidRPr="004864DC" w:rsidRDefault="00B776F2" w:rsidP="00E000EE">
            <w:pPr>
              <w:spacing w:line="360" w:lineRule="exact"/>
              <w:jc w:val="left"/>
              <w:rPr>
                <w:rFonts w:ascii="华文楷体" w:eastAsia="华文楷体" w:hAnsi="华文楷体"/>
                <w:color w:val="000000" w:themeColor="text1"/>
                <w:sz w:val="32"/>
                <w:szCs w:val="32"/>
              </w:rPr>
            </w:pPr>
          </w:p>
        </w:tc>
        <w:tc>
          <w:tcPr>
            <w:tcW w:w="294" w:type="pct"/>
            <w:vAlign w:val="center"/>
          </w:tcPr>
          <w:p w14:paraId="409944E9" w14:textId="4414EC07" w:rsidR="00B776F2" w:rsidRPr="004864DC" w:rsidRDefault="004864DC" w:rsidP="00E000EE">
            <w:pPr>
              <w:spacing w:line="360" w:lineRule="exact"/>
              <w:jc w:val="left"/>
              <w:rPr>
                <w:rFonts w:ascii="华文楷体" w:eastAsia="华文楷体" w:hAnsi="华文楷体"/>
                <w:color w:val="000000" w:themeColor="text1"/>
                <w:sz w:val="32"/>
                <w:szCs w:val="32"/>
              </w:rPr>
            </w:pPr>
            <w:r w:rsidRPr="004864DC">
              <w:rPr>
                <w:rFonts w:ascii="华文楷体" w:eastAsia="华文楷体" w:hAnsi="华文楷体" w:hint="eastAsia"/>
                <w:color w:val="000000" w:themeColor="text1"/>
                <w:sz w:val="32"/>
                <w:szCs w:val="32"/>
              </w:rPr>
              <w:t>数</w:t>
            </w:r>
          </w:p>
        </w:tc>
        <w:tc>
          <w:tcPr>
            <w:tcW w:w="294" w:type="pct"/>
            <w:vAlign w:val="center"/>
          </w:tcPr>
          <w:p w14:paraId="52F576C2" w14:textId="5EC4133A" w:rsidR="00B776F2" w:rsidRPr="004864DC" w:rsidRDefault="004864DC" w:rsidP="00E000EE">
            <w:pPr>
              <w:spacing w:line="360" w:lineRule="exact"/>
              <w:jc w:val="left"/>
              <w:rPr>
                <w:rFonts w:ascii="华文楷体" w:eastAsia="华文楷体" w:hAnsi="华文楷体"/>
                <w:color w:val="000000" w:themeColor="text1"/>
                <w:sz w:val="32"/>
                <w:szCs w:val="32"/>
              </w:rPr>
            </w:pPr>
            <w:r w:rsidRPr="004864DC">
              <w:rPr>
                <w:rFonts w:ascii="华文楷体" w:eastAsia="华文楷体" w:hAnsi="华文楷体" w:hint="eastAsia"/>
                <w:color w:val="000000" w:themeColor="text1"/>
                <w:sz w:val="32"/>
                <w:szCs w:val="32"/>
              </w:rPr>
              <w:t>字</w:t>
            </w:r>
          </w:p>
        </w:tc>
        <w:tc>
          <w:tcPr>
            <w:tcW w:w="294" w:type="pct"/>
            <w:vAlign w:val="center"/>
          </w:tcPr>
          <w:p w14:paraId="2DD9E1B2" w14:textId="0E3A2C73" w:rsidR="00B776F2" w:rsidRPr="004864DC" w:rsidRDefault="004864DC" w:rsidP="00E000EE">
            <w:pPr>
              <w:spacing w:line="360" w:lineRule="exact"/>
              <w:jc w:val="left"/>
              <w:rPr>
                <w:rFonts w:ascii="华文楷体" w:eastAsia="华文楷体" w:hAnsi="华文楷体"/>
                <w:color w:val="000000" w:themeColor="text1"/>
                <w:sz w:val="32"/>
                <w:szCs w:val="32"/>
              </w:rPr>
            </w:pPr>
            <w:r w:rsidRPr="004864DC">
              <w:rPr>
                <w:rFonts w:ascii="华文楷体" w:eastAsia="华文楷体" w:hAnsi="华文楷体" w:hint="eastAsia"/>
                <w:color w:val="000000" w:themeColor="text1"/>
                <w:sz w:val="32"/>
                <w:szCs w:val="32"/>
              </w:rPr>
              <w:t>中</w:t>
            </w:r>
          </w:p>
        </w:tc>
        <w:tc>
          <w:tcPr>
            <w:tcW w:w="294" w:type="pct"/>
            <w:vAlign w:val="center"/>
          </w:tcPr>
          <w:p w14:paraId="1AB42EC0" w14:textId="68C7ECAD" w:rsidR="00B776F2" w:rsidRPr="004864DC" w:rsidRDefault="004864DC" w:rsidP="00E000EE">
            <w:pPr>
              <w:spacing w:line="360" w:lineRule="exact"/>
              <w:jc w:val="left"/>
              <w:rPr>
                <w:rFonts w:ascii="华文楷体" w:eastAsia="华文楷体" w:hAnsi="华文楷体"/>
                <w:color w:val="000000" w:themeColor="text1"/>
                <w:sz w:val="32"/>
                <w:szCs w:val="32"/>
              </w:rPr>
            </w:pPr>
            <w:r w:rsidRPr="004864DC">
              <w:rPr>
                <w:rFonts w:ascii="华文楷体" w:eastAsia="华文楷体" w:hAnsi="华文楷体" w:hint="eastAsia"/>
                <w:color w:val="000000" w:themeColor="text1"/>
                <w:sz w:val="32"/>
                <w:szCs w:val="32"/>
              </w:rPr>
              <w:t>学</w:t>
            </w:r>
          </w:p>
        </w:tc>
      </w:tr>
      <w:tr w:rsidR="004864DC" w14:paraId="4AF03A59" w14:textId="77777777" w:rsidTr="00A13BD6">
        <w:trPr>
          <w:trHeight w:val="508"/>
        </w:trPr>
        <w:tc>
          <w:tcPr>
            <w:tcW w:w="295" w:type="pct"/>
            <w:vAlign w:val="center"/>
          </w:tcPr>
          <w:p w14:paraId="73423671" w14:textId="2CE4CADF" w:rsidR="004864DC" w:rsidRPr="004864DC" w:rsidRDefault="004864DC" w:rsidP="004864DC">
            <w:pPr>
              <w:spacing w:line="360" w:lineRule="exact"/>
              <w:jc w:val="left"/>
              <w:rPr>
                <w:rFonts w:ascii="华文楷体" w:eastAsia="华文楷体" w:hAnsi="华文楷体"/>
                <w:color w:val="000000" w:themeColor="text1"/>
                <w:sz w:val="32"/>
                <w:szCs w:val="32"/>
              </w:rPr>
            </w:pPr>
            <w:proofErr w:type="gramStart"/>
            <w:r w:rsidRPr="004864DC">
              <w:rPr>
                <w:rFonts w:ascii="华文楷体" w:eastAsia="华文楷体" w:hAnsi="华文楷体" w:hint="eastAsia"/>
                <w:color w:val="000000" w:themeColor="text1"/>
                <w:sz w:val="32"/>
                <w:szCs w:val="32"/>
              </w:rPr>
              <w:t>淦</w:t>
            </w:r>
            <w:proofErr w:type="gramEnd"/>
          </w:p>
        </w:tc>
        <w:tc>
          <w:tcPr>
            <w:tcW w:w="294" w:type="pct"/>
            <w:vAlign w:val="center"/>
          </w:tcPr>
          <w:p w14:paraId="4E2F8CF4" w14:textId="60479D68" w:rsidR="004864DC" w:rsidRPr="004864DC" w:rsidRDefault="004864DC" w:rsidP="004864DC">
            <w:pPr>
              <w:spacing w:line="360" w:lineRule="exact"/>
              <w:jc w:val="left"/>
              <w:rPr>
                <w:rFonts w:ascii="华文楷体" w:eastAsia="华文楷体" w:hAnsi="华文楷体"/>
                <w:color w:val="000000" w:themeColor="text1"/>
                <w:sz w:val="32"/>
                <w:szCs w:val="32"/>
              </w:rPr>
            </w:pPr>
            <w:r w:rsidRPr="004864DC">
              <w:rPr>
                <w:rFonts w:ascii="华文楷体" w:eastAsia="华文楷体" w:hAnsi="华文楷体" w:hint="eastAsia"/>
                <w:color w:val="000000" w:themeColor="text1"/>
                <w:sz w:val="32"/>
                <w:szCs w:val="32"/>
              </w:rPr>
              <w:t>陵</w:t>
            </w:r>
          </w:p>
        </w:tc>
        <w:tc>
          <w:tcPr>
            <w:tcW w:w="294" w:type="pct"/>
            <w:vAlign w:val="center"/>
          </w:tcPr>
          <w:p w14:paraId="113F48E1" w14:textId="366E9B2A" w:rsidR="004864DC" w:rsidRPr="004864DC" w:rsidRDefault="004864DC" w:rsidP="004864DC">
            <w:pPr>
              <w:spacing w:line="360" w:lineRule="exact"/>
              <w:jc w:val="left"/>
              <w:rPr>
                <w:rFonts w:ascii="华文楷体" w:eastAsia="华文楷体" w:hAnsi="华文楷体"/>
                <w:color w:val="000000" w:themeColor="text1"/>
                <w:sz w:val="32"/>
                <w:szCs w:val="32"/>
              </w:rPr>
            </w:pPr>
            <w:r w:rsidRPr="004864DC">
              <w:rPr>
                <w:rFonts w:ascii="华文楷体" w:eastAsia="华文楷体" w:hAnsi="华文楷体" w:hint="eastAsia"/>
                <w:color w:val="000000" w:themeColor="text1"/>
                <w:sz w:val="32"/>
                <w:szCs w:val="32"/>
              </w:rPr>
              <w:t>冲</w:t>
            </w:r>
          </w:p>
        </w:tc>
        <w:tc>
          <w:tcPr>
            <w:tcW w:w="294" w:type="pct"/>
            <w:vAlign w:val="center"/>
          </w:tcPr>
          <w:p w14:paraId="43DBAA38" w14:textId="4C4361D0" w:rsidR="004864DC" w:rsidRPr="004864DC" w:rsidRDefault="004864DC" w:rsidP="004864DC">
            <w:pPr>
              <w:spacing w:line="360" w:lineRule="exact"/>
              <w:jc w:val="left"/>
              <w:rPr>
                <w:rFonts w:ascii="华文楷体" w:eastAsia="华文楷体" w:hAnsi="华文楷体"/>
                <w:color w:val="000000" w:themeColor="text1"/>
                <w:sz w:val="32"/>
                <w:szCs w:val="32"/>
              </w:rPr>
            </w:pPr>
            <w:r w:rsidRPr="004864DC">
              <w:rPr>
                <w:rFonts w:ascii="华文楷体" w:eastAsia="华文楷体" w:hAnsi="华文楷体" w:hint="eastAsia"/>
                <w:color w:val="000000" w:themeColor="text1"/>
                <w:sz w:val="32"/>
                <w:szCs w:val="32"/>
              </w:rPr>
              <w:t>学</w:t>
            </w:r>
          </w:p>
        </w:tc>
        <w:tc>
          <w:tcPr>
            <w:tcW w:w="294" w:type="pct"/>
            <w:vAlign w:val="center"/>
          </w:tcPr>
          <w:p w14:paraId="5D1DEEF3" w14:textId="0E06299E" w:rsidR="004864DC" w:rsidRPr="004864DC" w:rsidRDefault="004864DC" w:rsidP="004864DC">
            <w:pPr>
              <w:spacing w:line="360" w:lineRule="exact"/>
              <w:jc w:val="left"/>
              <w:rPr>
                <w:rFonts w:ascii="华文楷体" w:eastAsia="华文楷体" w:hAnsi="华文楷体"/>
                <w:color w:val="000000" w:themeColor="text1"/>
                <w:sz w:val="32"/>
                <w:szCs w:val="32"/>
              </w:rPr>
            </w:pPr>
          </w:p>
        </w:tc>
        <w:tc>
          <w:tcPr>
            <w:tcW w:w="294" w:type="pct"/>
            <w:vAlign w:val="center"/>
          </w:tcPr>
          <w:p w14:paraId="6064BA7D" w14:textId="6725B2A5" w:rsidR="004864DC" w:rsidRPr="004864DC" w:rsidRDefault="004864DC" w:rsidP="004864DC">
            <w:pPr>
              <w:spacing w:line="360" w:lineRule="exact"/>
              <w:jc w:val="left"/>
              <w:rPr>
                <w:rFonts w:ascii="华文楷体" w:eastAsia="华文楷体" w:hAnsi="华文楷体"/>
                <w:color w:val="000000" w:themeColor="text1"/>
                <w:sz w:val="32"/>
                <w:szCs w:val="32"/>
              </w:rPr>
            </w:pPr>
            <w:r w:rsidRPr="004864DC">
              <w:rPr>
                <w:rFonts w:ascii="华文楷体" w:eastAsia="华文楷体" w:hAnsi="华文楷体" w:hint="eastAsia"/>
                <w:color w:val="000000" w:themeColor="text1"/>
                <w:sz w:val="32"/>
                <w:szCs w:val="32"/>
              </w:rPr>
              <w:t>逸</w:t>
            </w:r>
          </w:p>
        </w:tc>
        <w:tc>
          <w:tcPr>
            <w:tcW w:w="294" w:type="pct"/>
            <w:vAlign w:val="center"/>
          </w:tcPr>
          <w:p w14:paraId="135341ED" w14:textId="1079E3C4" w:rsidR="004864DC" w:rsidRPr="004864DC" w:rsidRDefault="004864DC" w:rsidP="004864DC">
            <w:pPr>
              <w:spacing w:line="360" w:lineRule="exact"/>
              <w:jc w:val="left"/>
              <w:rPr>
                <w:rFonts w:ascii="华文楷体" w:eastAsia="华文楷体" w:hAnsi="华文楷体"/>
                <w:color w:val="000000" w:themeColor="text1"/>
                <w:sz w:val="32"/>
                <w:szCs w:val="32"/>
              </w:rPr>
            </w:pPr>
            <w:proofErr w:type="gramStart"/>
            <w:r w:rsidRPr="004864DC">
              <w:rPr>
                <w:rFonts w:ascii="华文楷体" w:eastAsia="华文楷体" w:hAnsi="华文楷体" w:hint="eastAsia"/>
                <w:color w:val="000000" w:themeColor="text1"/>
                <w:sz w:val="32"/>
                <w:szCs w:val="32"/>
              </w:rPr>
              <w:t>一</w:t>
            </w:r>
            <w:proofErr w:type="gramEnd"/>
          </w:p>
        </w:tc>
        <w:tc>
          <w:tcPr>
            <w:tcW w:w="294" w:type="pct"/>
            <w:vAlign w:val="center"/>
          </w:tcPr>
          <w:p w14:paraId="7C14E5E1" w14:textId="4D6F080C" w:rsidR="004864DC" w:rsidRPr="004864DC" w:rsidRDefault="004864DC" w:rsidP="004864DC">
            <w:pPr>
              <w:spacing w:line="360" w:lineRule="exact"/>
              <w:jc w:val="left"/>
              <w:rPr>
                <w:rFonts w:ascii="华文楷体" w:eastAsia="华文楷体" w:hAnsi="华文楷体"/>
                <w:color w:val="000000" w:themeColor="text1"/>
                <w:sz w:val="32"/>
                <w:szCs w:val="32"/>
              </w:rPr>
            </w:pPr>
            <w:r w:rsidRPr="004864DC">
              <w:rPr>
                <w:rFonts w:ascii="华文楷体" w:eastAsia="华文楷体" w:hAnsi="华文楷体" w:hint="eastAsia"/>
                <w:color w:val="000000" w:themeColor="text1"/>
                <w:sz w:val="32"/>
                <w:szCs w:val="32"/>
              </w:rPr>
              <w:t>时</w:t>
            </w:r>
          </w:p>
        </w:tc>
        <w:tc>
          <w:tcPr>
            <w:tcW w:w="294" w:type="pct"/>
            <w:vAlign w:val="center"/>
          </w:tcPr>
          <w:p w14:paraId="48C3DF33" w14:textId="6484EA6A" w:rsidR="004864DC" w:rsidRPr="004864DC" w:rsidRDefault="004864DC" w:rsidP="004864DC">
            <w:pPr>
              <w:spacing w:line="360" w:lineRule="exact"/>
              <w:jc w:val="left"/>
              <w:rPr>
                <w:rFonts w:ascii="华文楷体" w:eastAsia="华文楷体" w:hAnsi="华文楷体"/>
                <w:color w:val="000000" w:themeColor="text1"/>
                <w:sz w:val="32"/>
                <w:szCs w:val="32"/>
              </w:rPr>
            </w:pPr>
            <w:r w:rsidRPr="004864DC">
              <w:rPr>
                <w:rFonts w:ascii="华文楷体" w:eastAsia="华文楷体" w:hAnsi="华文楷体" w:hint="eastAsia"/>
                <w:color w:val="000000" w:themeColor="text1"/>
                <w:sz w:val="32"/>
                <w:szCs w:val="32"/>
              </w:rPr>
              <w:t>误</w:t>
            </w:r>
          </w:p>
        </w:tc>
        <w:tc>
          <w:tcPr>
            <w:tcW w:w="294" w:type="pct"/>
            <w:vAlign w:val="center"/>
          </w:tcPr>
          <w:p w14:paraId="1D56881D" w14:textId="0CCA0982" w:rsidR="004864DC" w:rsidRPr="004864DC" w:rsidRDefault="004864DC" w:rsidP="004864DC">
            <w:pPr>
              <w:spacing w:line="360" w:lineRule="exact"/>
              <w:jc w:val="left"/>
              <w:rPr>
                <w:rFonts w:ascii="华文楷体" w:eastAsia="华文楷体" w:hAnsi="华文楷体"/>
                <w:color w:val="000000" w:themeColor="text1"/>
                <w:sz w:val="32"/>
                <w:szCs w:val="32"/>
              </w:rPr>
            </w:pPr>
            <w:proofErr w:type="gramStart"/>
            <w:r w:rsidRPr="004864DC">
              <w:rPr>
                <w:rFonts w:ascii="华文楷体" w:eastAsia="华文楷体" w:hAnsi="华文楷体" w:hint="eastAsia"/>
                <w:color w:val="000000" w:themeColor="text1"/>
                <w:sz w:val="32"/>
                <w:szCs w:val="32"/>
              </w:rPr>
              <w:t>一</w:t>
            </w:r>
            <w:proofErr w:type="gramEnd"/>
          </w:p>
        </w:tc>
        <w:tc>
          <w:tcPr>
            <w:tcW w:w="294" w:type="pct"/>
            <w:vAlign w:val="center"/>
          </w:tcPr>
          <w:p w14:paraId="1BB0792F" w14:textId="3DDB6B76" w:rsidR="004864DC" w:rsidRPr="004864DC" w:rsidRDefault="004864DC" w:rsidP="004864DC">
            <w:pPr>
              <w:spacing w:line="360" w:lineRule="exact"/>
              <w:jc w:val="left"/>
              <w:rPr>
                <w:rFonts w:ascii="华文楷体" w:eastAsia="华文楷体" w:hAnsi="华文楷体"/>
                <w:color w:val="000000" w:themeColor="text1"/>
                <w:sz w:val="32"/>
                <w:szCs w:val="32"/>
              </w:rPr>
            </w:pPr>
            <w:proofErr w:type="gramStart"/>
            <w:r w:rsidRPr="004864DC">
              <w:rPr>
                <w:rFonts w:ascii="华文楷体" w:eastAsia="华文楷体" w:hAnsi="华文楷体" w:hint="eastAsia"/>
                <w:color w:val="000000" w:themeColor="text1"/>
                <w:sz w:val="32"/>
                <w:szCs w:val="32"/>
              </w:rPr>
              <w:t>世</w:t>
            </w:r>
            <w:proofErr w:type="gramEnd"/>
          </w:p>
        </w:tc>
        <w:tc>
          <w:tcPr>
            <w:tcW w:w="294" w:type="pct"/>
            <w:vAlign w:val="center"/>
          </w:tcPr>
          <w:p w14:paraId="5C25BFD6" w14:textId="77777777" w:rsidR="004864DC" w:rsidRPr="004864DC" w:rsidRDefault="004864DC" w:rsidP="004864DC">
            <w:pPr>
              <w:spacing w:line="360" w:lineRule="exact"/>
              <w:jc w:val="left"/>
              <w:rPr>
                <w:rFonts w:ascii="华文楷体" w:eastAsia="华文楷体" w:hAnsi="华文楷体"/>
                <w:color w:val="000000" w:themeColor="text1"/>
                <w:sz w:val="32"/>
                <w:szCs w:val="32"/>
              </w:rPr>
            </w:pPr>
          </w:p>
        </w:tc>
        <w:tc>
          <w:tcPr>
            <w:tcW w:w="294" w:type="pct"/>
            <w:vAlign w:val="center"/>
          </w:tcPr>
          <w:p w14:paraId="2F3D64B0" w14:textId="77777777" w:rsidR="004864DC" w:rsidRPr="004864DC" w:rsidRDefault="004864DC" w:rsidP="004864DC">
            <w:pPr>
              <w:spacing w:line="360" w:lineRule="exact"/>
              <w:jc w:val="left"/>
              <w:rPr>
                <w:rFonts w:ascii="华文楷体" w:eastAsia="华文楷体" w:hAnsi="华文楷体"/>
                <w:color w:val="000000" w:themeColor="text1"/>
                <w:sz w:val="32"/>
                <w:szCs w:val="32"/>
              </w:rPr>
            </w:pPr>
          </w:p>
        </w:tc>
        <w:tc>
          <w:tcPr>
            <w:tcW w:w="294" w:type="pct"/>
            <w:vAlign w:val="center"/>
          </w:tcPr>
          <w:p w14:paraId="614C75A6" w14:textId="77777777" w:rsidR="004864DC" w:rsidRPr="004864DC" w:rsidRDefault="004864DC" w:rsidP="004864DC">
            <w:pPr>
              <w:spacing w:line="360" w:lineRule="exact"/>
              <w:jc w:val="left"/>
              <w:rPr>
                <w:rFonts w:ascii="华文楷体" w:eastAsia="华文楷体" w:hAnsi="华文楷体"/>
                <w:color w:val="000000" w:themeColor="text1"/>
                <w:sz w:val="32"/>
                <w:szCs w:val="32"/>
              </w:rPr>
            </w:pPr>
          </w:p>
        </w:tc>
        <w:tc>
          <w:tcPr>
            <w:tcW w:w="294" w:type="pct"/>
            <w:vAlign w:val="center"/>
          </w:tcPr>
          <w:p w14:paraId="4D4A469B" w14:textId="77777777" w:rsidR="004864DC" w:rsidRPr="004864DC" w:rsidRDefault="004864DC" w:rsidP="004864DC">
            <w:pPr>
              <w:spacing w:line="360" w:lineRule="exact"/>
              <w:jc w:val="left"/>
              <w:rPr>
                <w:rFonts w:ascii="华文楷体" w:eastAsia="华文楷体" w:hAnsi="华文楷体"/>
                <w:color w:val="000000" w:themeColor="text1"/>
                <w:sz w:val="32"/>
                <w:szCs w:val="32"/>
              </w:rPr>
            </w:pPr>
          </w:p>
        </w:tc>
        <w:tc>
          <w:tcPr>
            <w:tcW w:w="294" w:type="pct"/>
            <w:vAlign w:val="center"/>
          </w:tcPr>
          <w:p w14:paraId="35839854" w14:textId="77777777" w:rsidR="004864DC" w:rsidRPr="004864DC" w:rsidRDefault="004864DC" w:rsidP="004864DC">
            <w:pPr>
              <w:spacing w:line="360" w:lineRule="exact"/>
              <w:jc w:val="left"/>
              <w:rPr>
                <w:rFonts w:ascii="华文楷体" w:eastAsia="华文楷体" w:hAnsi="华文楷体"/>
                <w:color w:val="000000" w:themeColor="text1"/>
                <w:sz w:val="32"/>
                <w:szCs w:val="32"/>
              </w:rPr>
            </w:pPr>
          </w:p>
        </w:tc>
        <w:tc>
          <w:tcPr>
            <w:tcW w:w="294" w:type="pct"/>
            <w:vAlign w:val="center"/>
          </w:tcPr>
          <w:p w14:paraId="14779733" w14:textId="77777777" w:rsidR="004864DC" w:rsidRPr="004864DC" w:rsidRDefault="004864DC" w:rsidP="004864DC">
            <w:pPr>
              <w:spacing w:line="360" w:lineRule="exact"/>
              <w:jc w:val="left"/>
              <w:rPr>
                <w:rFonts w:ascii="华文楷体" w:eastAsia="华文楷体" w:hAnsi="华文楷体"/>
                <w:color w:val="000000" w:themeColor="text1"/>
                <w:sz w:val="32"/>
                <w:szCs w:val="32"/>
              </w:rPr>
            </w:pPr>
          </w:p>
        </w:tc>
      </w:tr>
    </w:tbl>
    <w:p w14:paraId="6D86B6F5" w14:textId="77777777" w:rsidR="001E1B9C" w:rsidRDefault="001E1B9C" w:rsidP="00A13BD6">
      <w:pPr>
        <w:widowControl/>
        <w:jc w:val="left"/>
        <w:rPr>
          <w:rFonts w:ascii="华文楷体" w:eastAsia="华文楷体" w:hAnsi="华文楷体"/>
          <w:color w:val="000000" w:themeColor="text1"/>
          <w:sz w:val="22"/>
        </w:rPr>
      </w:pPr>
    </w:p>
    <w:p w14:paraId="363C4572" w14:textId="3A9CC873" w:rsidR="006D15DD" w:rsidRDefault="006D15DD" w:rsidP="004864DC">
      <w:pPr>
        <w:widowControl/>
        <w:jc w:val="left"/>
        <w:rPr>
          <w:rFonts w:ascii="华文楷体" w:eastAsia="华文楷体" w:hAnsi="华文楷体"/>
          <w:color w:val="000000" w:themeColor="text1"/>
          <w:sz w:val="22"/>
        </w:rPr>
      </w:pPr>
      <w:r>
        <w:rPr>
          <w:rFonts w:ascii="华文楷体" w:eastAsia="华文楷体" w:hAnsi="华文楷体"/>
          <w:color w:val="000000" w:themeColor="text1"/>
          <w:sz w:val="22"/>
        </w:rPr>
        <w:br w:type="page"/>
      </w:r>
      <w:r>
        <w:rPr>
          <w:rFonts w:ascii="华文楷体" w:eastAsia="华文楷体" w:hAnsi="华文楷体"/>
          <w:color w:val="000000" w:themeColor="text1"/>
          <w:sz w:val="22"/>
        </w:rPr>
        <w:lastRenderedPageBreak/>
        <w:t>--------------------------------------</w:t>
      </w:r>
      <w:r>
        <w:rPr>
          <w:rFonts w:ascii="华文楷体" w:eastAsia="华文楷体" w:hAnsi="华文楷体" w:hint="eastAsia"/>
          <w:color w:val="000000" w:themeColor="text1"/>
          <w:sz w:val="22"/>
        </w:rPr>
        <w:t>-</w:t>
      </w:r>
      <w:r>
        <w:rPr>
          <w:rFonts w:ascii="华文楷体" w:eastAsia="华文楷体" w:hAnsi="华文楷体"/>
          <w:color w:val="000000" w:themeColor="text1"/>
          <w:sz w:val="22"/>
        </w:rPr>
        <w:t>-------------------------------------------------------------------------------------------</w:t>
      </w:r>
    </w:p>
    <w:p w14:paraId="2BC2AAF6" w14:textId="14EA33D0" w:rsidR="006D15DD" w:rsidRDefault="006D15DD" w:rsidP="004864DC">
      <w:pPr>
        <w:widowControl/>
        <w:jc w:val="left"/>
        <w:rPr>
          <w:rFonts w:ascii="华文楷体" w:eastAsia="华文楷体" w:hAnsi="华文楷体"/>
          <w:color w:val="000000" w:themeColor="text1"/>
          <w:sz w:val="22"/>
        </w:rPr>
      </w:pPr>
      <w:r>
        <w:rPr>
          <w:rFonts w:ascii="华文楷体" w:eastAsia="华文楷体" w:hAnsi="华文楷体" w:hint="eastAsia"/>
          <w:color w:val="000000" w:themeColor="text1"/>
          <w:sz w:val="22"/>
        </w:rPr>
        <w:t>版权声明：</w:t>
      </w:r>
    </w:p>
    <w:p w14:paraId="77D27492" w14:textId="2467EC7E" w:rsidR="006D15DD" w:rsidRDefault="006D15DD" w:rsidP="004864DC">
      <w:pPr>
        <w:widowControl/>
        <w:jc w:val="left"/>
        <w:rPr>
          <w:rFonts w:ascii="Malgun Gothic" w:eastAsia="Malgun Gothic" w:hAnsi="Malgun Gothic"/>
          <w:color w:val="000000" w:themeColor="text1"/>
          <w:sz w:val="22"/>
        </w:rPr>
      </w:pPr>
      <w:r w:rsidRPr="006D15DD">
        <w:rPr>
          <w:rFonts w:ascii="Malgun Gothic" w:eastAsia="Malgun Gothic" w:hAnsi="Malgun Gothic"/>
          <w:color w:val="000000" w:themeColor="text1"/>
          <w:sz w:val="22"/>
        </w:rPr>
        <w:t>This work is licensed under a Creative Commons Attribution-</w:t>
      </w:r>
      <w:proofErr w:type="spellStart"/>
      <w:r w:rsidRPr="006D15DD">
        <w:rPr>
          <w:rFonts w:ascii="Malgun Gothic" w:eastAsia="Malgun Gothic" w:hAnsi="Malgun Gothic"/>
          <w:color w:val="000000" w:themeColor="text1"/>
          <w:sz w:val="22"/>
        </w:rPr>
        <w:t>NonCommercial</w:t>
      </w:r>
      <w:proofErr w:type="spellEnd"/>
      <w:r w:rsidRPr="006D15DD">
        <w:rPr>
          <w:rFonts w:ascii="Malgun Gothic" w:eastAsia="Malgun Gothic" w:hAnsi="Malgun Gothic"/>
          <w:color w:val="000000" w:themeColor="text1"/>
          <w:sz w:val="22"/>
        </w:rPr>
        <w:t>-</w:t>
      </w:r>
      <w:proofErr w:type="spellStart"/>
      <w:r w:rsidRPr="006D15DD">
        <w:rPr>
          <w:rFonts w:ascii="Malgun Gothic" w:eastAsia="Malgun Gothic" w:hAnsi="Malgun Gothic"/>
          <w:color w:val="000000" w:themeColor="text1"/>
          <w:sz w:val="22"/>
        </w:rPr>
        <w:t>ShareAlike</w:t>
      </w:r>
      <w:proofErr w:type="spellEnd"/>
      <w:r w:rsidRPr="006D15DD">
        <w:rPr>
          <w:rFonts w:ascii="Malgun Gothic" w:eastAsia="Malgun Gothic" w:hAnsi="Malgun Gothic"/>
          <w:color w:val="000000" w:themeColor="text1"/>
          <w:sz w:val="22"/>
        </w:rPr>
        <w:t xml:space="preserve"> 4.0 International License.</w:t>
      </w:r>
      <w:r w:rsidRPr="006D15DD">
        <w:rPr>
          <w:noProof/>
        </w:rPr>
        <w:t xml:space="preserve"> </w:t>
      </w:r>
    </w:p>
    <w:p w14:paraId="3AE3F1E7" w14:textId="77C4B0A4" w:rsidR="006D15DD" w:rsidRDefault="006D15DD" w:rsidP="004864DC">
      <w:pPr>
        <w:widowControl/>
        <w:jc w:val="left"/>
        <w:rPr>
          <w:rFonts w:ascii="Malgun Gothic" w:hAnsi="Malgun Gothic"/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4426AA7A" wp14:editId="0A1EE8FE">
            <wp:extent cx="838200" cy="295275"/>
            <wp:effectExtent l="0" t="0" r="0" b="9525"/>
            <wp:docPr id="2" name="图片 2" descr="Creative Commons Lice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98534" w14:textId="1727AAB9" w:rsidR="006D15DD" w:rsidRDefault="006D15DD" w:rsidP="004864DC">
      <w:pPr>
        <w:widowControl/>
        <w:jc w:val="left"/>
        <w:rPr>
          <w:rFonts w:ascii="Malgun Gothic" w:hAnsi="Malgun Gothic"/>
          <w:color w:val="000000" w:themeColor="text1"/>
          <w:sz w:val="22"/>
        </w:rPr>
      </w:pPr>
    </w:p>
    <w:p w14:paraId="67CD271D" w14:textId="5B10392F" w:rsidR="00091EFB" w:rsidRDefault="00091EFB" w:rsidP="004864DC">
      <w:pPr>
        <w:widowControl/>
        <w:jc w:val="left"/>
        <w:rPr>
          <w:rFonts w:ascii="Malgun Gothic" w:hAnsi="Malgun Gothic"/>
          <w:color w:val="000000" w:themeColor="text1"/>
          <w:sz w:val="22"/>
        </w:rPr>
      </w:pPr>
      <w:r>
        <w:rPr>
          <w:rFonts w:ascii="Malgun Gothic" w:hAnsi="Malgun Gothic" w:hint="eastAsia"/>
          <w:color w:val="000000" w:themeColor="text1"/>
          <w:sz w:val="22"/>
        </w:rPr>
        <w:t>本文内容源：（去</w:t>
      </w:r>
      <w:proofErr w:type="spellStart"/>
      <w:r>
        <w:rPr>
          <w:rFonts w:ascii="Malgun Gothic" w:hAnsi="Malgun Gothic" w:hint="eastAsia"/>
          <w:color w:val="000000" w:themeColor="text1"/>
          <w:sz w:val="22"/>
        </w:rPr>
        <w:t>css</w:t>
      </w:r>
      <w:proofErr w:type="spellEnd"/>
      <w:r>
        <w:rPr>
          <w:rFonts w:ascii="Malgun Gothic" w:hAnsi="Malgun Gothic" w:hint="eastAsia"/>
          <w:color w:val="000000" w:themeColor="text1"/>
          <w:sz w:val="22"/>
        </w:rPr>
        <w:t>版）</w:t>
      </w:r>
    </w:p>
    <w:p w14:paraId="473EC939" w14:textId="44F1FFA2" w:rsidR="00B776F2" w:rsidRPr="00A13BD6" w:rsidRDefault="00A13BD6" w:rsidP="004864DC">
      <w:pPr>
        <w:widowControl/>
        <w:jc w:val="left"/>
        <w:rPr>
          <w:rFonts w:ascii="Malgun Gothic" w:hAnsi="Malgun Gothic"/>
          <w:color w:val="000000" w:themeColor="text1"/>
          <w:sz w:val="22"/>
        </w:rPr>
      </w:pPr>
      <w:ins w:id="2" w:author=". CIAG" w:date="2022-01-17T23:03:00Z">
        <w:r>
          <w:rPr>
            <w:rFonts w:ascii="Malgun Gothic" w:hAnsi="Malgun Gothic"/>
            <w:color w:val="000000" w:themeColor="text1"/>
            <w:sz w:val="22"/>
          </w:rPr>
          <w:object w:dxaOrig="1539" w:dyaOrig="1118" w14:anchorId="587A200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46" type="#_x0000_t75" style="width:77.25pt;height:56.25pt" o:ole="">
              <v:imagedata r:id="rId12" o:title=""/>
            </v:shape>
            <o:OLEObject Type="Embed" ProgID="Package" ShapeID="_x0000_i1046" DrawAspect="Icon" ObjectID="_1703965864" r:id="rId13"/>
          </w:object>
        </w:r>
      </w:ins>
    </w:p>
    <w:sectPr w:rsidR="00B776F2" w:rsidRPr="00A13BD6" w:rsidSect="00A13BD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0433" w:h="14742"/>
      <w:pgMar w:top="992" w:right="720" w:bottom="720" w:left="720" w:header="454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ED722" w14:textId="77777777" w:rsidR="00387DBA" w:rsidRDefault="00387DBA" w:rsidP="00B31496">
      <w:r>
        <w:separator/>
      </w:r>
    </w:p>
  </w:endnote>
  <w:endnote w:type="continuationSeparator" w:id="0">
    <w:p w14:paraId="0A140D02" w14:textId="77777777" w:rsidR="00387DBA" w:rsidRDefault="00387DBA" w:rsidP="00B31496">
      <w:r>
        <w:continuationSeparator/>
      </w:r>
    </w:p>
  </w:endnote>
  <w:endnote w:type="continuationNotice" w:id="1">
    <w:p w14:paraId="79DAE560" w14:textId="77777777" w:rsidR="00CE27BE" w:rsidRDefault="00CE27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F9283" w14:textId="657D0BAE" w:rsidR="00E000EE" w:rsidRPr="00E000EE" w:rsidRDefault="00E000EE" w:rsidP="00E000EE">
    <w:pPr>
      <w:pStyle w:val="a5"/>
      <w:wordWrap w:val="0"/>
      <w:jc w:val="right"/>
      <w:rPr>
        <w:rFonts w:ascii="宋体" w:eastAsia="宋体" w:hAnsi="宋体"/>
      </w:rPr>
    </w:pPr>
    <w:r w:rsidRPr="00E000EE">
      <w:rPr>
        <w:rFonts w:ascii="宋体" w:eastAsia="宋体" w:hAnsi="宋体"/>
        <w:sz w:val="20"/>
        <w:szCs w:val="20"/>
      </w:rPr>
      <w:t>1</w:t>
    </w:r>
    <w:r w:rsidR="004864DC">
      <w:rPr>
        <w:rFonts w:ascii="宋体" w:eastAsia="宋体" w:hAnsi="宋体"/>
        <w:sz w:val="20"/>
        <w:szCs w:val="20"/>
      </w:rPr>
      <w:t>9</w:t>
    </w:r>
    <w:r w:rsidRPr="00E000EE">
      <w:rPr>
        <w:rFonts w:ascii="宋体" w:eastAsia="宋体" w:hAnsi="宋体"/>
        <w:sz w:val="20"/>
        <w:szCs w:val="20"/>
      </w:rPr>
      <w:t xml:space="preserve"> </w:t>
    </w:r>
    <w:r>
      <w:rPr>
        <w:rFonts w:ascii="宋体" w:eastAsia="宋体" w:hAnsi="宋体"/>
        <w:sz w:val="20"/>
        <w:szCs w:val="20"/>
      </w:rPr>
      <w:t xml:space="preserve"> </w:t>
    </w:r>
    <w:r w:rsidR="004864DC">
      <w:rPr>
        <w:rFonts w:ascii="宋体" w:eastAsia="宋体" w:hAnsi="宋体" w:hint="eastAsia"/>
        <w:sz w:val="20"/>
        <w:szCs w:val="20"/>
      </w:rPr>
      <w:t>大海航行靠舵手</w:t>
    </w:r>
    <w:r>
      <w:rPr>
        <w:rFonts w:ascii="宋体" w:eastAsia="宋体" w:hAnsi="宋体"/>
        <w:sz w:val="28"/>
        <w:szCs w:val="28"/>
      </w:rPr>
      <w:t xml:space="preserve"> </w:t>
    </w:r>
    <w:r w:rsidRPr="00D567B4">
      <w:rPr>
        <w:rFonts w:ascii="宋体" w:eastAsia="宋体" w:hAnsi="宋体"/>
        <w:sz w:val="28"/>
        <w:szCs w:val="28"/>
      </w:rPr>
      <w:t>|</w:t>
    </w:r>
    <w:r>
      <w:rPr>
        <w:rFonts w:ascii="宋体" w:eastAsia="宋体" w:hAnsi="宋体"/>
        <w:sz w:val="20"/>
        <w:szCs w:val="20"/>
      </w:rPr>
      <w:t xml:space="preserve">              </w:t>
    </w:r>
    <w:r>
      <w:rPr>
        <w:rFonts w:ascii="宋体" w:eastAsia="宋体" w:hAnsi="宋体" w:hint="eastAsia"/>
        <w:sz w:val="20"/>
        <w:szCs w:val="20"/>
      </w:rPr>
      <w:t xml:space="preserve"> </w:t>
    </w:r>
    <w:r>
      <w:rPr>
        <w:rFonts w:ascii="宋体" w:eastAsia="宋体" w:hAnsi="宋体"/>
        <w:sz w:val="20"/>
        <w:szCs w:val="20"/>
      </w:rPr>
      <w:t xml:space="preserve">        </w:t>
    </w:r>
    <w:r w:rsidRPr="00E000EE">
      <w:rPr>
        <w:rFonts w:ascii="宋体" w:eastAsia="宋体" w:hAnsi="宋体" w:hint="eastAsia"/>
        <w:sz w:val="20"/>
        <w:szCs w:val="20"/>
      </w:rPr>
      <w:t>阅读</w:t>
    </w:r>
    <w:r>
      <w:rPr>
        <w:rFonts w:ascii="宋体" w:eastAsia="宋体" w:hAnsi="宋体"/>
      </w:rPr>
      <w:t xml:space="preserve">  </w:t>
    </w:r>
    <w:r w:rsidRPr="00D567B4">
      <w:rPr>
        <w:rFonts w:ascii="宋体" w:eastAsia="宋体" w:hAnsi="宋体"/>
        <w:sz w:val="28"/>
        <w:szCs w:val="28"/>
      </w:rPr>
      <w:t>|</w:t>
    </w:r>
    <w:r>
      <w:rPr>
        <w:rFonts w:ascii="宋体" w:eastAsia="宋体" w:hAnsi="宋体"/>
      </w:rPr>
      <w:t xml:space="preserve">  </w:t>
    </w:r>
    <w:r w:rsidRPr="00E000EE">
      <w:rPr>
        <w:rFonts w:ascii="宋体" w:eastAsia="宋体" w:hAnsi="宋体"/>
        <w:sz w:val="20"/>
        <w:szCs w:val="20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2053F" w14:textId="743CEE89" w:rsidR="004864DC" w:rsidRDefault="006D15DD" w:rsidP="004864DC">
    <w:pPr>
      <w:pStyle w:val="a5"/>
    </w:pPr>
    <w:r>
      <w:rPr>
        <w:rFonts w:ascii="宋体" w:eastAsia="宋体" w:hAnsi="宋体"/>
        <w:sz w:val="20"/>
        <w:szCs w:val="20"/>
      </w:rPr>
      <w:t>3</w:t>
    </w:r>
    <w:r w:rsidR="004864DC">
      <w:t xml:space="preserve">   </w:t>
    </w:r>
    <w:r w:rsidR="004864DC" w:rsidRPr="00D567B4">
      <w:rPr>
        <w:rFonts w:ascii="宋体" w:eastAsia="宋体" w:hAnsi="宋体"/>
        <w:sz w:val="28"/>
        <w:szCs w:val="28"/>
      </w:rPr>
      <w:t>|</w:t>
    </w:r>
    <w:r w:rsidR="004864DC">
      <w:rPr>
        <w:sz w:val="28"/>
        <w:szCs w:val="28"/>
      </w:rPr>
      <w:t xml:space="preserve">  </w:t>
    </w:r>
    <w:r w:rsidR="004864DC">
      <w:rPr>
        <w:rFonts w:ascii="宋体" w:eastAsia="宋体" w:hAnsi="宋体" w:hint="eastAsia"/>
        <w:sz w:val="20"/>
        <w:szCs w:val="20"/>
      </w:rPr>
      <w:t xml:space="preserve">划水 </w:t>
    </w:r>
    <w:r w:rsidR="004864DC">
      <w:rPr>
        <w:rFonts w:ascii="宋体" w:eastAsia="宋体" w:hAnsi="宋体"/>
        <w:sz w:val="20"/>
        <w:szCs w:val="20"/>
      </w:rPr>
      <w:t xml:space="preserve">                 </w:t>
    </w:r>
    <w:r w:rsidR="004864DC" w:rsidRPr="00D567B4">
      <w:rPr>
        <w:rFonts w:ascii="宋体" w:eastAsia="宋体" w:hAnsi="宋体"/>
        <w:sz w:val="28"/>
        <w:szCs w:val="28"/>
      </w:rPr>
      <w:t>|</w:t>
    </w:r>
    <w:r w:rsidR="004864DC">
      <w:rPr>
        <w:sz w:val="28"/>
        <w:szCs w:val="28"/>
      </w:rPr>
      <w:t xml:space="preserve">  </w:t>
    </w:r>
    <w:r w:rsidR="004864DC" w:rsidRPr="00D567B4">
      <w:rPr>
        <w:rFonts w:ascii="宋体" w:eastAsia="宋体" w:hAnsi="宋体" w:hint="eastAsia"/>
        <w:sz w:val="20"/>
        <w:szCs w:val="20"/>
      </w:rPr>
      <w:t>第</w:t>
    </w:r>
    <w:r w:rsidR="004864DC">
      <w:rPr>
        <w:rFonts w:ascii="宋体" w:eastAsia="宋体" w:hAnsi="宋体" w:hint="eastAsia"/>
        <w:sz w:val="20"/>
        <w:szCs w:val="20"/>
      </w:rPr>
      <w:t>八十一</w:t>
    </w:r>
    <w:r w:rsidR="004864DC" w:rsidRPr="00D567B4">
      <w:rPr>
        <w:rFonts w:ascii="宋体" w:eastAsia="宋体" w:hAnsi="宋体" w:hint="eastAsia"/>
        <w:sz w:val="20"/>
        <w:szCs w:val="20"/>
      </w:rPr>
      <w:t>单元</w:t>
    </w:r>
  </w:p>
  <w:p w14:paraId="61C9B0D7" w14:textId="77777777" w:rsidR="004864DC" w:rsidRDefault="004864D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AE9E1" w14:textId="06E6AF8B" w:rsidR="00D567B4" w:rsidRDefault="00D567B4">
    <w:pPr>
      <w:pStyle w:val="a5"/>
    </w:pPr>
    <w:r w:rsidRPr="00D567B4">
      <w:rPr>
        <w:rFonts w:ascii="宋体" w:eastAsia="宋体" w:hAnsi="宋体" w:hint="eastAsia"/>
        <w:sz w:val="20"/>
        <w:szCs w:val="20"/>
      </w:rPr>
      <w:t>1</w:t>
    </w:r>
    <w:r>
      <w:t xml:space="preserve">   </w:t>
    </w:r>
    <w:r w:rsidRPr="00D567B4">
      <w:rPr>
        <w:rFonts w:ascii="宋体" w:eastAsia="宋体" w:hAnsi="宋体"/>
        <w:sz w:val="28"/>
        <w:szCs w:val="28"/>
      </w:rPr>
      <w:t>|</w:t>
    </w:r>
    <w:r>
      <w:rPr>
        <w:sz w:val="28"/>
        <w:szCs w:val="28"/>
      </w:rPr>
      <w:t xml:space="preserve">  </w:t>
    </w:r>
    <w:r w:rsidR="000E3C4E">
      <w:rPr>
        <w:rFonts w:ascii="宋体" w:eastAsia="宋体" w:hAnsi="宋体" w:hint="eastAsia"/>
        <w:sz w:val="20"/>
        <w:szCs w:val="20"/>
      </w:rPr>
      <w:t>划水</w:t>
    </w:r>
    <w:r>
      <w:rPr>
        <w:rFonts w:ascii="宋体" w:eastAsia="宋体" w:hAnsi="宋体" w:hint="eastAsia"/>
        <w:sz w:val="20"/>
        <w:szCs w:val="20"/>
      </w:rPr>
      <w:t xml:space="preserve"> </w:t>
    </w:r>
    <w:r>
      <w:rPr>
        <w:rFonts w:ascii="宋体" w:eastAsia="宋体" w:hAnsi="宋体"/>
        <w:sz w:val="20"/>
        <w:szCs w:val="20"/>
      </w:rPr>
      <w:t xml:space="preserve">                 </w:t>
    </w:r>
    <w:r w:rsidRPr="00D567B4">
      <w:rPr>
        <w:rFonts w:ascii="宋体" w:eastAsia="宋体" w:hAnsi="宋体"/>
        <w:sz w:val="28"/>
        <w:szCs w:val="28"/>
      </w:rPr>
      <w:t>|</w:t>
    </w:r>
    <w:r>
      <w:rPr>
        <w:sz w:val="28"/>
        <w:szCs w:val="28"/>
      </w:rPr>
      <w:t xml:space="preserve">  </w:t>
    </w:r>
    <w:r w:rsidRPr="00D567B4">
      <w:rPr>
        <w:rFonts w:ascii="宋体" w:eastAsia="宋体" w:hAnsi="宋体" w:hint="eastAsia"/>
        <w:sz w:val="20"/>
        <w:szCs w:val="20"/>
      </w:rPr>
      <w:t>第</w:t>
    </w:r>
    <w:r w:rsidR="000E3C4E">
      <w:rPr>
        <w:rFonts w:ascii="宋体" w:eastAsia="宋体" w:hAnsi="宋体" w:hint="eastAsia"/>
        <w:sz w:val="20"/>
        <w:szCs w:val="20"/>
      </w:rPr>
      <w:t>八十一</w:t>
    </w:r>
    <w:r w:rsidRPr="00D567B4">
      <w:rPr>
        <w:rFonts w:ascii="宋体" w:eastAsia="宋体" w:hAnsi="宋体" w:hint="eastAsia"/>
        <w:sz w:val="20"/>
        <w:szCs w:val="20"/>
      </w:rPr>
      <w:t>单元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E0269" w14:textId="77777777" w:rsidR="00387DBA" w:rsidRDefault="00387DBA" w:rsidP="00B31496">
      <w:r>
        <w:separator/>
      </w:r>
    </w:p>
  </w:footnote>
  <w:footnote w:type="continuationSeparator" w:id="0">
    <w:p w14:paraId="42DA5274" w14:textId="77777777" w:rsidR="00387DBA" w:rsidRDefault="00387DBA" w:rsidP="00B31496">
      <w:r>
        <w:continuationSeparator/>
      </w:r>
    </w:p>
  </w:footnote>
  <w:footnote w:type="continuationNotice" w:id="1">
    <w:p w14:paraId="090DD14F" w14:textId="77777777" w:rsidR="00CE27BE" w:rsidRDefault="00CE27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5A944" w14:textId="77777777" w:rsidR="00E000EE" w:rsidRDefault="00E000EE" w:rsidP="00E000EE">
    <w:pPr>
      <w:pStyle w:val="a3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D9EE" w14:textId="0AAC82D0" w:rsidR="00B31496" w:rsidRDefault="00B31496" w:rsidP="001E1B9C">
    <w:pPr>
      <w:pStyle w:val="a3"/>
      <w:pBdr>
        <w:bottom w:val="none" w:sz="0" w:space="0" w:color="auto"/>
      </w:pBdr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0A77A" w14:textId="4E1C08A0" w:rsidR="00B31496" w:rsidRPr="00FC67D2" w:rsidRDefault="00F37596" w:rsidP="000E3854">
    <w:pPr>
      <w:pStyle w:val="a3"/>
      <w:pBdr>
        <w:bottom w:val="none" w:sz="0" w:space="0" w:color="auto"/>
      </w:pBdr>
      <w:jc w:val="left"/>
      <w:rPr>
        <w:rFonts w:ascii="华文中宋" w:eastAsia="华文中宋" w:hAnsi="华文中宋"/>
        <w:color w:val="33548F"/>
        <w:sz w:val="36"/>
        <w:szCs w:val="36"/>
      </w:rPr>
    </w:pPr>
    <w:r>
      <w:rPr>
        <w:rFonts w:ascii="华文中宋" w:eastAsia="华文中宋" w:hAnsi="华文中宋" w:hint="eastAsia"/>
        <w:color w:val="33548F"/>
        <w:sz w:val="36"/>
        <w:szCs w:val="36"/>
      </w:rPr>
      <w:t xml:space="preserve"> </w:t>
    </w:r>
    <w:r>
      <w:rPr>
        <w:rFonts w:ascii="华文中宋" w:eastAsia="华文中宋" w:hAnsi="华文中宋"/>
        <w:color w:val="33548F"/>
        <w:sz w:val="36"/>
        <w:szCs w:val="36"/>
      </w:rPr>
      <w:t xml:space="preserve">  </w:t>
    </w:r>
    <w:r w:rsidR="00874B7E">
      <w:rPr>
        <w:rFonts w:ascii="华文中宋" w:eastAsia="华文中宋" w:hAnsi="华文中宋" w:hint="eastAsia"/>
        <w:color w:val="33548F"/>
        <w:sz w:val="36"/>
        <w:szCs w:val="36"/>
      </w:rPr>
      <w:t>划水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9359A"/>
    <w:multiLevelType w:val="hybridMultilevel"/>
    <w:tmpl w:val="843EAFF0"/>
    <w:lvl w:ilvl="0" w:tplc="69D0A9AA">
      <w:start w:val="1"/>
      <w:numFmt w:val="decimalEnclosedCircle"/>
      <w:pStyle w:val="-"/>
      <w:lvlText w:val="%1"/>
      <w:lvlJc w:val="left"/>
      <w:pPr>
        <w:ind w:left="361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abstractNum w:abstractNumId="1" w15:restartNumberingAfterBreak="0">
    <w:nsid w:val="2E03763A"/>
    <w:multiLevelType w:val="hybridMultilevel"/>
    <w:tmpl w:val="B40807B6"/>
    <w:lvl w:ilvl="0" w:tplc="29506B24">
      <w:start w:val="1"/>
      <w:numFmt w:val="decimal"/>
      <w:lvlText w:val="%1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C63649"/>
    <w:multiLevelType w:val="hybridMultilevel"/>
    <w:tmpl w:val="FD6A6FA8"/>
    <w:lvl w:ilvl="0" w:tplc="EBC6BEEC">
      <w:start w:val="1"/>
      <w:numFmt w:val="bullet"/>
      <w:lvlText w:val="◎"/>
      <w:lvlJc w:val="left"/>
      <w:pPr>
        <w:ind w:left="1269" w:hanging="360"/>
      </w:pPr>
      <w:rPr>
        <w:rFonts w:ascii="华文楷体" w:eastAsia="华文楷体" w:hAnsi="华文楷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9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7"/>
    </w:lvlOverride>
  </w:num>
  <w:num w:numId="7">
    <w:abstractNumId w:val="0"/>
    <w:lvlOverride w:ilvl="0">
      <w:startOverride w:val="7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. CIAG">
    <w15:presenceInfo w15:providerId="Windows Live" w15:userId="996feb900f9a48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96"/>
    <w:rsid w:val="000745EE"/>
    <w:rsid w:val="00091EFB"/>
    <w:rsid w:val="000B1E26"/>
    <w:rsid w:val="000B533A"/>
    <w:rsid w:val="000E3854"/>
    <w:rsid w:val="000E3C4E"/>
    <w:rsid w:val="001E1B9C"/>
    <w:rsid w:val="00267F24"/>
    <w:rsid w:val="00370FFB"/>
    <w:rsid w:val="00387DBA"/>
    <w:rsid w:val="003A4521"/>
    <w:rsid w:val="004560B3"/>
    <w:rsid w:val="004864DC"/>
    <w:rsid w:val="00502A78"/>
    <w:rsid w:val="00526C3E"/>
    <w:rsid w:val="005C3681"/>
    <w:rsid w:val="00630F94"/>
    <w:rsid w:val="006A2EAD"/>
    <w:rsid w:val="006C2AEB"/>
    <w:rsid w:val="006D15DD"/>
    <w:rsid w:val="006E5A50"/>
    <w:rsid w:val="007D258D"/>
    <w:rsid w:val="007F728E"/>
    <w:rsid w:val="008318BD"/>
    <w:rsid w:val="00874B7E"/>
    <w:rsid w:val="00887066"/>
    <w:rsid w:val="008A1F3E"/>
    <w:rsid w:val="008E322B"/>
    <w:rsid w:val="00992CE7"/>
    <w:rsid w:val="00A03866"/>
    <w:rsid w:val="00A13BD6"/>
    <w:rsid w:val="00A95030"/>
    <w:rsid w:val="00B31496"/>
    <w:rsid w:val="00B776F2"/>
    <w:rsid w:val="00CE27BE"/>
    <w:rsid w:val="00D567B4"/>
    <w:rsid w:val="00DA4154"/>
    <w:rsid w:val="00E000EE"/>
    <w:rsid w:val="00EE1524"/>
    <w:rsid w:val="00F37596"/>
    <w:rsid w:val="00FC67D2"/>
    <w:rsid w:val="00FE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01A38F7"/>
  <w15:chartTrackingRefBased/>
  <w15:docId w15:val="{22358C21-A0FD-4BDF-A7F9-870C19C6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C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70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7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7066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887066"/>
    <w:pPr>
      <w:ind w:firstLineChars="200" w:firstLine="420"/>
    </w:pPr>
  </w:style>
  <w:style w:type="table" w:styleId="a9">
    <w:name w:val="Table Grid"/>
    <w:basedOn w:val="a1"/>
    <w:uiPriority w:val="39"/>
    <w:rsid w:val="00887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课后习题"/>
    <w:basedOn w:val="a"/>
    <w:link w:val="ab"/>
    <w:qFormat/>
    <w:rsid w:val="00887066"/>
    <w:pPr>
      <w:spacing w:line="360" w:lineRule="exact"/>
      <w:jc w:val="left"/>
    </w:pPr>
    <w:rPr>
      <w:rFonts w:ascii="华文楷体" w:eastAsia="华文楷体" w:hAnsi="华文楷体"/>
      <w:color w:val="000000" w:themeColor="text1"/>
      <w:sz w:val="22"/>
    </w:rPr>
  </w:style>
  <w:style w:type="character" w:customStyle="1" w:styleId="ab">
    <w:name w:val="课后习题 字符"/>
    <w:basedOn w:val="a0"/>
    <w:link w:val="aa"/>
    <w:rsid w:val="00887066"/>
    <w:rPr>
      <w:rFonts w:ascii="华文楷体" w:eastAsia="华文楷体" w:hAnsi="华文楷体"/>
      <w:color w:val="000000" w:themeColor="text1"/>
      <w:sz w:val="22"/>
    </w:rPr>
  </w:style>
  <w:style w:type="paragraph" w:customStyle="1" w:styleId="ac">
    <w:name w:val="课节标题"/>
    <w:basedOn w:val="a"/>
    <w:link w:val="ad"/>
    <w:qFormat/>
    <w:rsid w:val="00887066"/>
    <w:pPr>
      <w:ind w:leftChars="67" w:left="141"/>
      <w:jc w:val="center"/>
    </w:pPr>
    <w:rPr>
      <w:rFonts w:ascii="华文中宋" w:eastAsia="华文中宋" w:hAnsi="华文中宋"/>
      <w:sz w:val="40"/>
      <w:szCs w:val="44"/>
    </w:rPr>
  </w:style>
  <w:style w:type="character" w:customStyle="1" w:styleId="ad">
    <w:name w:val="课节标题 字符"/>
    <w:basedOn w:val="a0"/>
    <w:link w:val="ac"/>
    <w:rsid w:val="00887066"/>
    <w:rPr>
      <w:rFonts w:ascii="华文中宋" w:eastAsia="华文中宋" w:hAnsi="华文中宋"/>
      <w:sz w:val="40"/>
      <w:szCs w:val="44"/>
    </w:rPr>
  </w:style>
  <w:style w:type="character" w:customStyle="1" w:styleId="a8">
    <w:name w:val="列表段落 字符"/>
    <w:basedOn w:val="a0"/>
    <w:link w:val="a7"/>
    <w:uiPriority w:val="34"/>
    <w:rsid w:val="00887066"/>
  </w:style>
  <w:style w:type="paragraph" w:customStyle="1" w:styleId="-0">
    <w:name w:val="页脚-竖线"/>
    <w:basedOn w:val="a5"/>
    <w:link w:val="-1"/>
    <w:qFormat/>
    <w:rsid w:val="00887066"/>
    <w:rPr>
      <w:rFonts w:ascii="宋体" w:eastAsia="宋体" w:hAnsi="宋体"/>
      <w:sz w:val="28"/>
      <w:szCs w:val="28"/>
    </w:rPr>
  </w:style>
  <w:style w:type="character" w:customStyle="1" w:styleId="-1">
    <w:name w:val="页脚-竖线 字符"/>
    <w:basedOn w:val="a6"/>
    <w:link w:val="-0"/>
    <w:rsid w:val="00887066"/>
    <w:rPr>
      <w:rFonts w:ascii="宋体" w:eastAsia="宋体" w:hAnsi="宋体"/>
      <w:sz w:val="28"/>
      <w:szCs w:val="28"/>
    </w:rPr>
  </w:style>
  <w:style w:type="paragraph" w:customStyle="1" w:styleId="-2">
    <w:name w:val="页脚-文本"/>
    <w:basedOn w:val="a5"/>
    <w:link w:val="-3"/>
    <w:qFormat/>
    <w:rsid w:val="00887066"/>
    <w:rPr>
      <w:rFonts w:ascii="宋体" w:eastAsia="宋体" w:hAnsi="宋体"/>
      <w:sz w:val="20"/>
      <w:szCs w:val="20"/>
    </w:rPr>
  </w:style>
  <w:style w:type="character" w:customStyle="1" w:styleId="-3">
    <w:name w:val="页脚-文本 字符"/>
    <w:basedOn w:val="a6"/>
    <w:link w:val="-2"/>
    <w:rsid w:val="00887066"/>
    <w:rPr>
      <w:rFonts w:ascii="宋体" w:eastAsia="宋体" w:hAnsi="宋体"/>
      <w:sz w:val="20"/>
      <w:szCs w:val="20"/>
    </w:rPr>
  </w:style>
  <w:style w:type="paragraph" w:customStyle="1" w:styleId="--">
    <w:name w:val="页眉-单元首节-阅读"/>
    <w:basedOn w:val="a3"/>
    <w:link w:val="--0"/>
    <w:qFormat/>
    <w:rsid w:val="00887066"/>
    <w:pPr>
      <w:pBdr>
        <w:bottom w:val="none" w:sz="0" w:space="0" w:color="auto"/>
      </w:pBdr>
      <w:jc w:val="left"/>
    </w:pPr>
    <w:rPr>
      <w:rFonts w:ascii="华文中宋" w:eastAsia="华文中宋" w:hAnsi="华文中宋"/>
      <w:noProof/>
      <w:color w:val="33548F"/>
      <w:sz w:val="36"/>
      <w:szCs w:val="36"/>
    </w:rPr>
  </w:style>
  <w:style w:type="character" w:customStyle="1" w:styleId="--0">
    <w:name w:val="页眉-单元首节-阅读 字符"/>
    <w:basedOn w:val="a4"/>
    <w:link w:val="--"/>
    <w:rsid w:val="00887066"/>
    <w:rPr>
      <w:rFonts w:ascii="华文中宋" w:eastAsia="华文中宋" w:hAnsi="华文中宋"/>
      <w:noProof/>
      <w:color w:val="33548F"/>
      <w:sz w:val="36"/>
      <w:szCs w:val="36"/>
    </w:rPr>
  </w:style>
  <w:style w:type="paragraph" w:customStyle="1" w:styleId="-4">
    <w:name w:val="预习-&quot;预习&quot;"/>
    <w:basedOn w:val="a"/>
    <w:link w:val="-5"/>
    <w:qFormat/>
    <w:rsid w:val="00887066"/>
    <w:pPr>
      <w:ind w:leftChars="67" w:left="141"/>
      <w:jc w:val="left"/>
    </w:pPr>
    <w:rPr>
      <w:rFonts w:ascii="华文楷体" w:eastAsia="华文楷体" w:hAnsi="华文楷体"/>
      <w:color w:val="223E6B"/>
      <w:sz w:val="32"/>
      <w:szCs w:val="36"/>
    </w:rPr>
  </w:style>
  <w:style w:type="character" w:customStyle="1" w:styleId="-5">
    <w:name w:val="预习-&quot;预习&quot; 字符"/>
    <w:basedOn w:val="a0"/>
    <w:link w:val="-4"/>
    <w:rsid w:val="00887066"/>
    <w:rPr>
      <w:rFonts w:ascii="华文楷体" w:eastAsia="华文楷体" w:hAnsi="华文楷体"/>
      <w:color w:val="223E6B"/>
      <w:sz w:val="32"/>
      <w:szCs w:val="36"/>
    </w:rPr>
  </w:style>
  <w:style w:type="paragraph" w:customStyle="1" w:styleId="-6">
    <w:name w:val="预习-文字"/>
    <w:basedOn w:val="a"/>
    <w:link w:val="-7"/>
    <w:qFormat/>
    <w:rsid w:val="00887066"/>
    <w:pPr>
      <w:spacing w:line="360" w:lineRule="exact"/>
      <w:ind w:leftChars="67" w:left="141" w:firstLineChars="200" w:firstLine="480"/>
      <w:jc w:val="left"/>
    </w:pPr>
    <w:rPr>
      <w:rFonts w:ascii="华文楷体" w:eastAsia="华文楷体" w:hAnsi="华文楷体"/>
      <w:color w:val="223E6B"/>
      <w:sz w:val="24"/>
      <w:szCs w:val="28"/>
    </w:rPr>
  </w:style>
  <w:style w:type="character" w:customStyle="1" w:styleId="-7">
    <w:name w:val="预习-文字 字符"/>
    <w:basedOn w:val="a0"/>
    <w:link w:val="-6"/>
    <w:rsid w:val="00887066"/>
    <w:rPr>
      <w:rFonts w:ascii="华文楷体" w:eastAsia="华文楷体" w:hAnsi="华文楷体"/>
      <w:color w:val="223E6B"/>
      <w:sz w:val="24"/>
      <w:szCs w:val="28"/>
    </w:rPr>
  </w:style>
  <w:style w:type="paragraph" w:customStyle="1" w:styleId="-8">
    <w:name w:val="预习-虚线"/>
    <w:basedOn w:val="a"/>
    <w:link w:val="-9"/>
    <w:qFormat/>
    <w:rsid w:val="00887066"/>
    <w:pPr>
      <w:ind w:leftChars="67" w:left="141"/>
      <w:jc w:val="center"/>
    </w:pPr>
    <w:rPr>
      <w:rFonts w:ascii="华文仿宋" w:eastAsia="华文仿宋" w:hAnsi="华文仿宋"/>
      <w:color w:val="223E6B"/>
      <w:sz w:val="18"/>
      <w:szCs w:val="20"/>
    </w:rPr>
  </w:style>
  <w:style w:type="character" w:customStyle="1" w:styleId="-9">
    <w:name w:val="预习-虚线 字符"/>
    <w:basedOn w:val="a0"/>
    <w:link w:val="-8"/>
    <w:rsid w:val="00887066"/>
    <w:rPr>
      <w:rFonts w:ascii="华文仿宋" w:eastAsia="华文仿宋" w:hAnsi="华文仿宋"/>
      <w:color w:val="223E6B"/>
      <w:sz w:val="18"/>
      <w:szCs w:val="20"/>
    </w:rPr>
  </w:style>
  <w:style w:type="paragraph" w:customStyle="1" w:styleId="-a">
    <w:name w:val="正文-正文"/>
    <w:basedOn w:val="a"/>
    <w:link w:val="-b"/>
    <w:qFormat/>
    <w:rsid w:val="00887066"/>
    <w:pPr>
      <w:spacing w:line="360" w:lineRule="exact"/>
      <w:ind w:leftChars="67" w:left="141" w:firstLineChars="200" w:firstLine="480"/>
      <w:jc w:val="left"/>
    </w:pPr>
    <w:rPr>
      <w:rFonts w:ascii="华文中宋" w:eastAsia="华文中宋" w:hAnsi="华文中宋"/>
      <w:color w:val="000000" w:themeColor="text1"/>
      <w:sz w:val="24"/>
      <w:szCs w:val="28"/>
    </w:rPr>
  </w:style>
  <w:style w:type="character" w:customStyle="1" w:styleId="-b">
    <w:name w:val="正文-正文 字符"/>
    <w:basedOn w:val="a0"/>
    <w:link w:val="-a"/>
    <w:rsid w:val="00887066"/>
    <w:rPr>
      <w:rFonts w:ascii="华文中宋" w:eastAsia="华文中宋" w:hAnsi="华文中宋"/>
      <w:color w:val="000000" w:themeColor="text1"/>
      <w:sz w:val="24"/>
      <w:szCs w:val="28"/>
    </w:rPr>
  </w:style>
  <w:style w:type="paragraph" w:customStyle="1" w:styleId="-c">
    <w:name w:val="注解-上横线"/>
    <w:basedOn w:val="a"/>
    <w:link w:val="-d"/>
    <w:qFormat/>
    <w:rsid w:val="00887066"/>
    <w:rPr>
      <w:rFonts w:ascii="华文中宋" w:eastAsia="华文中宋" w:hAnsi="华文中宋"/>
      <w:color w:val="000000" w:themeColor="text1"/>
      <w:sz w:val="24"/>
      <w:szCs w:val="28"/>
    </w:rPr>
  </w:style>
  <w:style w:type="character" w:customStyle="1" w:styleId="-d">
    <w:name w:val="注解-上横线 字符"/>
    <w:basedOn w:val="a0"/>
    <w:link w:val="-c"/>
    <w:rsid w:val="00887066"/>
    <w:rPr>
      <w:rFonts w:ascii="华文中宋" w:eastAsia="华文中宋" w:hAnsi="华文中宋"/>
      <w:color w:val="000000" w:themeColor="text1"/>
      <w:sz w:val="24"/>
      <w:szCs w:val="28"/>
    </w:rPr>
  </w:style>
  <w:style w:type="paragraph" w:customStyle="1" w:styleId="-">
    <w:name w:val="注解-注解"/>
    <w:basedOn w:val="a7"/>
    <w:link w:val="-e"/>
    <w:qFormat/>
    <w:rsid w:val="00887066"/>
    <w:pPr>
      <w:numPr>
        <w:numId w:val="3"/>
      </w:numPr>
      <w:spacing w:line="360" w:lineRule="exact"/>
      <w:ind w:firstLineChars="0" w:firstLine="0"/>
      <w:jc w:val="left"/>
    </w:pPr>
    <w:rPr>
      <w:rFonts w:ascii="宋体" w:eastAsia="宋体" w:hAnsi="宋体"/>
      <w:color w:val="000000" w:themeColor="text1"/>
      <w:sz w:val="20"/>
      <w:szCs w:val="21"/>
    </w:rPr>
  </w:style>
  <w:style w:type="character" w:customStyle="1" w:styleId="-e">
    <w:name w:val="注解-注解 字符"/>
    <w:basedOn w:val="a8"/>
    <w:link w:val="-"/>
    <w:rsid w:val="00887066"/>
    <w:rPr>
      <w:rFonts w:ascii="宋体" w:eastAsia="宋体" w:hAnsi="宋体"/>
      <w:color w:val="000000" w:themeColor="text1"/>
      <w:sz w:val="20"/>
      <w:szCs w:val="21"/>
    </w:rPr>
  </w:style>
  <w:style w:type="paragraph" w:customStyle="1" w:styleId="ae">
    <w:name w:val="作者"/>
    <w:basedOn w:val="a"/>
    <w:link w:val="af"/>
    <w:qFormat/>
    <w:rsid w:val="00887066"/>
    <w:pPr>
      <w:ind w:leftChars="67" w:left="141" w:firstLineChars="1712" w:firstLine="4109"/>
    </w:pPr>
    <w:rPr>
      <w:rFonts w:ascii="华文仿宋" w:eastAsia="华文仿宋" w:hAnsi="华文仿宋"/>
      <w:sz w:val="24"/>
      <w:szCs w:val="28"/>
    </w:rPr>
  </w:style>
  <w:style w:type="character" w:customStyle="1" w:styleId="af">
    <w:name w:val="作者 字符"/>
    <w:basedOn w:val="a0"/>
    <w:link w:val="ae"/>
    <w:rsid w:val="00887066"/>
    <w:rPr>
      <w:rFonts w:ascii="华文仿宋" w:eastAsia="华文仿宋" w:hAnsi="华文仿宋"/>
      <w:sz w:val="24"/>
      <w:szCs w:val="28"/>
    </w:rPr>
  </w:style>
  <w:style w:type="paragraph" w:styleId="af0">
    <w:name w:val="Revision"/>
    <w:hidden/>
    <w:uiPriority w:val="99"/>
    <w:semiHidden/>
    <w:rsid w:val="00CE27BE"/>
  </w:style>
  <w:style w:type="paragraph" w:styleId="af1">
    <w:name w:val="caption"/>
    <w:basedOn w:val="a"/>
    <w:next w:val="a"/>
    <w:uiPriority w:val="35"/>
    <w:unhideWhenUsed/>
    <w:qFormat/>
    <w:rsid w:val="00A13BD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05DDD4A-4970-43B1-9DEA-9A749FFC930D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2BDE7-DBD0-4DED-9FBB-C5D18AB77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fanrui</dc:creator>
  <cp:keywords/>
  <dc:description/>
  <cp:lastModifiedBy>. CIAG</cp:lastModifiedBy>
  <cp:revision>14</cp:revision>
  <cp:lastPrinted>2022-01-16T15:13:00Z</cp:lastPrinted>
  <dcterms:created xsi:type="dcterms:W3CDTF">2021-10-05T02:48:00Z</dcterms:created>
  <dcterms:modified xsi:type="dcterms:W3CDTF">2022-01-17T15:04:00Z</dcterms:modified>
</cp:coreProperties>
</file>